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30" w:rsidRPr="00007F30" w:rsidRDefault="00007F30" w:rsidP="00007F30">
      <w:pPr>
        <w:widowControl/>
        <w:spacing w:after="75" w:line="360" w:lineRule="atLeast"/>
        <w:jc w:val="left"/>
        <w:outlineLvl w:val="0"/>
        <w:rPr>
          <w:rFonts w:ascii="Helvetica" w:hAnsi="Helvetica" w:cs="Helvetica"/>
          <w:color w:val="333333"/>
          <w:kern w:val="36"/>
          <w:sz w:val="36"/>
          <w:szCs w:val="36"/>
        </w:rPr>
      </w:pPr>
      <w:r w:rsidRPr="00007F30">
        <w:rPr>
          <w:rFonts w:ascii="Helvetica" w:hAnsi="Helvetica" w:cs="Helvetica"/>
          <w:color w:val="333333"/>
          <w:kern w:val="36"/>
          <w:sz w:val="36"/>
          <w:szCs w:val="36"/>
        </w:rPr>
        <w:t>样式化复选框</w:t>
      </w:r>
      <w:r w:rsidRPr="00007F30">
        <w:rPr>
          <w:rFonts w:ascii="Helvetica" w:hAnsi="Helvetica" w:cs="Helvetica"/>
          <w:color w:val="333333"/>
          <w:kern w:val="36"/>
          <w:sz w:val="36"/>
          <w:szCs w:val="36"/>
        </w:rPr>
        <w:t>(Styling Checkbox)</w:t>
      </w:r>
    </w:p>
    <w:p w:rsidR="00007F30" w:rsidRPr="00007F30" w:rsidRDefault="00007F30" w:rsidP="00007F30">
      <w:pPr>
        <w:widowControl/>
        <w:spacing w:line="315" w:lineRule="atLeast"/>
        <w:jc w:val="left"/>
        <w:rPr>
          <w:rFonts w:ascii="Helvetica" w:hAnsi="Helvetica" w:cs="Helvetica"/>
          <w:color w:val="999999"/>
          <w:kern w:val="0"/>
          <w:szCs w:val="21"/>
        </w:rPr>
      </w:pPr>
      <w:r w:rsidRPr="00007F30">
        <w:rPr>
          <w:rFonts w:ascii="Helvetica" w:hAnsi="Helvetica" w:cs="Helvetica"/>
          <w:color w:val="999999"/>
          <w:kern w:val="0"/>
        </w:rPr>
        <w:t>时间</w:t>
      </w:r>
      <w:r w:rsidRPr="00007F30">
        <w:rPr>
          <w:rFonts w:ascii="Helvetica" w:hAnsi="Helvetica" w:cs="Helvetica"/>
          <w:color w:val="999999"/>
          <w:kern w:val="0"/>
        </w:rPr>
        <w:t> 2014-10-13 13:16:00  </w:t>
      </w:r>
      <w:hyperlink r:id="rId4" w:tgtFrame="_blank" w:history="1">
        <w:r w:rsidRPr="00007F30">
          <w:rPr>
            <w:rFonts w:ascii="Helvetica" w:hAnsi="Helvetica" w:cs="Helvetica"/>
            <w:color w:val="333333"/>
            <w:kern w:val="0"/>
            <w:u w:val="single"/>
          </w:rPr>
          <w:t>博客园精华区</w:t>
        </w:r>
      </w:hyperlink>
    </w:p>
    <w:p w:rsidR="00007F30" w:rsidRPr="00007F30" w:rsidRDefault="00007F30" w:rsidP="00007F30">
      <w:pPr>
        <w:widowControl/>
        <w:spacing w:line="315" w:lineRule="atLeast"/>
        <w:jc w:val="left"/>
        <w:rPr>
          <w:rFonts w:ascii="Helvetica" w:hAnsi="Helvetica" w:cs="Helvetica"/>
          <w:color w:val="999999"/>
          <w:kern w:val="0"/>
          <w:szCs w:val="21"/>
        </w:rPr>
      </w:pPr>
      <w:r w:rsidRPr="00007F30">
        <w:rPr>
          <w:rFonts w:ascii="Helvetica" w:hAnsi="Helvetica" w:cs="Helvetica"/>
          <w:color w:val="999999"/>
          <w:kern w:val="0"/>
          <w:szCs w:val="21"/>
        </w:rPr>
        <w:t>原文</w:t>
      </w:r>
      <w:r w:rsidRPr="00007F30">
        <w:rPr>
          <w:rFonts w:ascii="Helvetica" w:hAnsi="Helvetica" w:cs="Helvetica"/>
          <w:color w:val="999999"/>
          <w:kern w:val="0"/>
          <w:szCs w:val="21"/>
        </w:rPr>
        <w:t> </w:t>
      </w:r>
      <w:r w:rsidRPr="00007F30">
        <w:rPr>
          <w:rFonts w:ascii="Helvetica" w:hAnsi="Helvetica" w:cs="Helvetica"/>
          <w:color w:val="999999"/>
          <w:kern w:val="0"/>
        </w:rPr>
        <w:t> </w:t>
      </w:r>
      <w:hyperlink r:id="rId5" w:history="1">
        <w:r w:rsidRPr="00007F30">
          <w:rPr>
            <w:rFonts w:ascii="Helvetica" w:hAnsi="Helvetica" w:cs="Helvetica"/>
            <w:color w:val="333333"/>
            <w:kern w:val="0"/>
            <w:u w:val="single"/>
          </w:rPr>
          <w:t>http://www.cnblogs.com/xyzhanjiang/p/3989836.html</w:t>
        </w:r>
      </w:hyperlink>
    </w:p>
    <w:p w:rsidR="00007F30" w:rsidRPr="00007F30" w:rsidRDefault="00007F30" w:rsidP="00007F30">
      <w:pPr>
        <w:widowControl/>
        <w:spacing w:line="315" w:lineRule="atLeast"/>
        <w:jc w:val="left"/>
        <w:rPr>
          <w:rFonts w:ascii="Helvetica" w:hAnsi="Helvetica" w:cs="Helvetica"/>
          <w:color w:val="999999"/>
          <w:kern w:val="0"/>
          <w:szCs w:val="21"/>
        </w:rPr>
      </w:pPr>
      <w:r w:rsidRPr="00007F30">
        <w:rPr>
          <w:rFonts w:ascii="Helvetica" w:hAnsi="Helvetica" w:cs="Helvetica"/>
          <w:color w:val="999999"/>
          <w:kern w:val="0"/>
          <w:szCs w:val="21"/>
        </w:rPr>
        <w:t>主题</w:t>
      </w:r>
      <w:r w:rsidRPr="00007F30">
        <w:rPr>
          <w:rFonts w:ascii="Helvetica" w:hAnsi="Helvetica" w:cs="Helvetica"/>
          <w:color w:val="999999"/>
          <w:kern w:val="0"/>
        </w:rPr>
        <w:t> </w:t>
      </w:r>
      <w:hyperlink r:id="rId6" w:tgtFrame="_blank" w:history="1">
        <w:r w:rsidRPr="00007F30">
          <w:rPr>
            <w:rFonts w:ascii="Helvetica" w:hAnsi="Helvetica" w:cs="Helvetica"/>
            <w:color w:val="787878"/>
            <w:kern w:val="0"/>
            <w:sz w:val="19"/>
          </w:rPr>
          <w:t>CSS</w:t>
        </w:r>
      </w:hyperlink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复选框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Checkbox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是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Web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应用常用控件，随处可见，原生的复选框控件一般就像下面这样：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这取决于操作系统和浏览器，有些时候，这种样子并不能满足设计要求，这时需要更为精致的复选框样式。以往只有少数浏览器才支持对这类控件应用样式，比如拿到这样一张设计图：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lue" style="width:88.5pt;height:16.5pt">
            <v:imagedata r:id="rId7" r:href="rId8"/>
          </v:shape>
        </w:pic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blue.png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在过去，想要通过简单地修改样式达成这种设计效果根本不行，不过，现在借助强大的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CSS3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属性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appearance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可以对该类控件有空前的样式控制能力：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-webkit-appearance</w:t>
      </w:r>
      <w:r w:rsidRPr="00007F30">
        <w:rPr>
          <w:rFonts w:ascii="Consolas" w:hAnsi="Consolas" w:cs="Consolas"/>
          <w:color w:val="444444"/>
          <w:kern w:val="0"/>
          <w:szCs w:val="21"/>
        </w:rPr>
        <w:t>: none;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这样设置该属性值为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none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就去掉了复选框原有的呈现方式，变成了一个普普通通的元素，然后就可以为之应用样式了，添加如下样式：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-webkit-appearance</w:t>
      </w:r>
      <w:r w:rsidRPr="00007F30">
        <w:rPr>
          <w:rFonts w:ascii="Consolas" w:hAnsi="Consolas" w:cs="Consolas"/>
          <w:color w:val="444444"/>
          <w:kern w:val="0"/>
          <w:szCs w:val="21"/>
        </w:rPr>
        <w:t>: none;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#fff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397300"/>
          <w:kern w:val="0"/>
        </w:rPr>
        <w:t>url</w:t>
      </w:r>
      <w:r w:rsidRPr="00007F30">
        <w:rPr>
          <w:rFonts w:ascii="Consolas" w:hAnsi="Consolas" w:cs="Consolas"/>
          <w:color w:val="444444"/>
          <w:kern w:val="0"/>
          <w:szCs w:val="21"/>
        </w:rPr>
        <w:t>(i/blue.png);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height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vertical-align</w:t>
      </w:r>
      <w:r w:rsidRPr="00007F30">
        <w:rPr>
          <w:rFonts w:ascii="Consolas" w:hAnsi="Consolas" w:cs="Consolas"/>
          <w:color w:val="444444"/>
          <w:kern w:val="0"/>
          <w:szCs w:val="21"/>
        </w:rPr>
        <w:t>: middle;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width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lastRenderedPageBreak/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通过结合使用状态伪类选择器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可以为选中状态下的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checkbox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设置不同的样式，用以从视觉上区别：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48px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此时点击复选框，可以看到复选框样式的变化效果，另外，根据那张设计图片所示还得加上获取焦点，禁用等状态的样式：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[type="checkbox"]:focus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[type="checkbox"]:hover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24px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outline</w:t>
      </w:r>
      <w:r w:rsidRPr="00007F30">
        <w:rPr>
          <w:rFonts w:ascii="Consolas" w:hAnsi="Consolas" w:cs="Consolas"/>
          <w:color w:val="444444"/>
          <w:kern w:val="0"/>
          <w:szCs w:val="21"/>
        </w:rPr>
        <w:t>: none;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48px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[type="checkbox"][disabled]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lastRenderedPageBreak/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72px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[type="checkbox"][disabled]:checked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96px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因为图片已经事先合并成一张了，简单修改一下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就可以了，同时前面几个选择器的优先级（权重）一样，所以书写顺序很重要。</w:t>
      </w:r>
    </w:p>
    <w:p w:rsidR="00007F30" w:rsidRPr="00007F30" w:rsidRDefault="00007F30" w:rsidP="00007F30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007F30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兼容性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目前只兼容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Webkit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系列浏览器；虽然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Firefox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也实现了替代的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-moz-appearance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属性，不过控件原有的背景颜色、边框样式无法修改，暂时也不大好用；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IE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系列暂时不支持该属性，更详细的兼容情况查看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9" w:anchor="feat=css-appearance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Caniuse/appearance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。因此需要为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IE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浏览器清除掉背景图片的影响：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#fff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url(i/blue.png);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</w:t>
      </w:r>
      <w:r w:rsidRPr="00007F30">
        <w:rPr>
          <w:rFonts w:ascii="Consolas" w:hAnsi="Consolas" w:cs="Consolas"/>
          <w:color w:val="444444"/>
          <w:kern w:val="0"/>
          <w:szCs w:val="21"/>
        </w:rPr>
        <w:t>: none\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*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</w:t>
      </w:r>
      <w:r w:rsidRPr="00007F30">
        <w:rPr>
          <w:rFonts w:ascii="Consolas" w:hAnsi="Consolas" w:cs="Consolas"/>
          <w:color w:val="444444"/>
          <w:kern w:val="0"/>
          <w:szCs w:val="21"/>
        </w:rPr>
        <w:t>: none;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...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为了兼容更多的主流浏览器，需要寻求另外的解决方案，在所有主流浏览器里，点击关联某个复选框的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时，产生的效果和点击元素自身相同，会切换复选框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lastRenderedPageBreak/>
        <w:t>控件的选中状态。浏览器的这种行为给了我们一个至关重要的挂钩，既然能依靠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元素来控制原生复选框的状态，那么就可以不必直接操作实际的复选框元素，而把操作和样式都转移到与之关联的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元素上去：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&lt;input id=</w:t>
      </w:r>
      <w:r w:rsidRPr="00007F30">
        <w:rPr>
          <w:rFonts w:ascii="Consolas" w:hAnsi="Consolas" w:cs="Consolas"/>
          <w:color w:val="880000"/>
          <w:kern w:val="0"/>
        </w:rPr>
        <w:t>"example"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b/>
          <w:bCs/>
          <w:color w:val="333333"/>
          <w:kern w:val="0"/>
        </w:rPr>
        <w:t>type</w:t>
      </w:r>
      <w:r w:rsidRPr="00007F30">
        <w:rPr>
          <w:rFonts w:ascii="Consolas" w:hAnsi="Consolas" w:cs="Consolas"/>
          <w:color w:val="444444"/>
          <w:kern w:val="0"/>
          <w:szCs w:val="21"/>
        </w:rPr>
        <w:t>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  <w:szCs w:val="21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&lt;label </w:t>
      </w:r>
      <w:r w:rsidRPr="00007F30">
        <w:rPr>
          <w:rFonts w:ascii="Consolas" w:hAnsi="Consolas" w:cs="Consolas"/>
          <w:b/>
          <w:bCs/>
          <w:color w:val="333333"/>
          <w:kern w:val="0"/>
        </w:rPr>
        <w:t>for</w:t>
      </w:r>
      <w:r w:rsidRPr="00007F30">
        <w:rPr>
          <w:rFonts w:ascii="Consolas" w:hAnsi="Consolas" w:cs="Consolas"/>
          <w:color w:val="444444"/>
          <w:kern w:val="0"/>
          <w:szCs w:val="21"/>
        </w:rPr>
        <w:t>=</w:t>
      </w:r>
      <w:r w:rsidRPr="00007F30">
        <w:rPr>
          <w:rFonts w:ascii="Consolas" w:hAnsi="Consolas" w:cs="Consolas"/>
          <w:color w:val="880000"/>
          <w:kern w:val="0"/>
        </w:rPr>
        <w:t>"example"</w:t>
      </w:r>
      <w:r w:rsidRPr="00007F30">
        <w:rPr>
          <w:rFonts w:ascii="Consolas" w:hAnsi="Consolas" w:cs="Consolas"/>
          <w:color w:val="444444"/>
          <w:kern w:val="0"/>
          <w:szCs w:val="21"/>
        </w:rPr>
        <w:t>&gt;&lt;/label&gt;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确保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for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属性的值和复选框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input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id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值一致，同时将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元素放置于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input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之后，这样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CSS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可以通过相邻兄弟选择器（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Adjacent sibling selector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）定位到这个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元素并为之应用样式：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#fff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397300"/>
          <w:kern w:val="0"/>
        </w:rPr>
        <w:t>url</w:t>
      </w:r>
      <w:r w:rsidRPr="00007F30">
        <w:rPr>
          <w:rFonts w:ascii="Consolas" w:hAnsi="Consolas" w:cs="Consolas"/>
          <w:color w:val="444444"/>
          <w:kern w:val="0"/>
          <w:szCs w:val="21"/>
        </w:rPr>
        <w:t>(i/blue.png);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content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" "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height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left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absolute;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width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有了样式化的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元素来提供交互，原生的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checkbox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控件就显得有点多余了，虽然可以用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display: none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把它隐藏掉，不过隐藏后的表单元素是不能获得焦点的，所以最好的方式还是用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label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元素把它遮住，这样既能支持键盘交互，同时当图片加载失败的时候，又能保证原生的控件可用：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box-sizing</w:t>
      </w:r>
      <w:r w:rsidRPr="00007F30">
        <w:rPr>
          <w:rFonts w:ascii="Consolas" w:hAnsi="Consolas" w:cs="Consolas"/>
          <w:color w:val="444444"/>
          <w:kern w:val="0"/>
          <w:szCs w:val="21"/>
        </w:rPr>
        <w:t>: border-box;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lastRenderedPageBreak/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left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4px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margin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padding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absolute;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top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3px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图片要足够大能将原生的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checkbox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控件完全遮挡住，因为这里用到了绝对定位，所以需要增加一个定位参照：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888888"/>
          <w:kern w:val="0"/>
        </w:rPr>
        <w:t>&lt;!-- HTML --&gt;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</w:rPr>
        <w:t>&lt;</w:t>
      </w:r>
      <w:r w:rsidRPr="00007F30">
        <w:rPr>
          <w:rFonts w:ascii="Consolas" w:hAnsi="Consolas" w:cs="Consolas"/>
          <w:b/>
          <w:bCs/>
          <w:color w:val="333333"/>
          <w:kern w:val="0"/>
        </w:rPr>
        <w:t>div</w:t>
      </w:r>
      <w:r w:rsidRPr="00007F30">
        <w:rPr>
          <w:rFonts w:ascii="Consolas" w:hAnsi="Consolas" w:cs="Consolas"/>
          <w:color w:val="444444"/>
          <w:kern w:val="0"/>
        </w:rPr>
        <w:t xml:space="preserve"> class=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color w:val="444444"/>
          <w:kern w:val="0"/>
        </w:rPr>
        <w:t>&lt;</w:t>
      </w: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444444"/>
          <w:kern w:val="0"/>
        </w:rPr>
        <w:t xml:space="preserve"> id=</w:t>
      </w:r>
      <w:r w:rsidRPr="00007F30">
        <w:rPr>
          <w:rFonts w:ascii="Consolas" w:hAnsi="Consolas" w:cs="Consolas"/>
          <w:color w:val="880000"/>
          <w:kern w:val="0"/>
        </w:rPr>
        <w:t>"exampleCheckbox"</w:t>
      </w:r>
      <w:r w:rsidRPr="00007F30">
        <w:rPr>
          <w:rFonts w:ascii="Consolas" w:hAnsi="Consolas" w:cs="Consolas"/>
          <w:color w:val="444444"/>
          <w:kern w:val="0"/>
        </w:rPr>
        <w:t xml:space="preserve"> type=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color w:val="444444"/>
          <w:kern w:val="0"/>
        </w:rPr>
        <w:t>&lt;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</w:rPr>
        <w:t xml:space="preserve"> for=</w:t>
      </w:r>
      <w:r w:rsidRPr="00007F30">
        <w:rPr>
          <w:rFonts w:ascii="Consolas" w:hAnsi="Consolas" w:cs="Consolas"/>
          <w:color w:val="880000"/>
          <w:kern w:val="0"/>
        </w:rPr>
        <w:t>"exampleCheckbox"</w:t>
      </w:r>
      <w:r w:rsidRPr="00007F30">
        <w:rPr>
          <w:rFonts w:ascii="Consolas" w:hAnsi="Consolas" w:cs="Consolas"/>
          <w:color w:val="444444"/>
          <w:kern w:val="0"/>
        </w:rPr>
        <w:t>&gt;&lt;/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</w:rPr>
        <w:t>&lt;/</w:t>
      </w:r>
      <w:r w:rsidRPr="00007F30">
        <w:rPr>
          <w:rFonts w:ascii="Consolas" w:hAnsi="Consolas" w:cs="Consolas"/>
          <w:b/>
          <w:bCs/>
          <w:color w:val="333333"/>
          <w:kern w:val="0"/>
        </w:rPr>
        <w:t>div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/* CSS */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.checkbox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min-height: 24px;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padding-left: 24px;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position: relative;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lastRenderedPageBreak/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左边预留内边距是为了排版更美观，同时，和之前一样，搭配上其它状态下的样式：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[type="checkbox"]:focus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:hover:before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24px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48px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[type="checkbox"][disabled]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72px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[type="checkbox"][disabled]:checked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96px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007F30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lastRenderedPageBreak/>
        <w:t>兼容性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只要支持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10" w:anchor="feat=css-sel3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CSS3 selectors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的浏览器基本上都能兼容，同时具备原生控件的绝大多数交互特性。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IE 8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不支持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伪类选择器，将伪元素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:before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修改为双冒号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::before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可以去掉对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IE 8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的影响：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444444"/>
          <w:kern w:val="0"/>
          <w:szCs w:val="21"/>
        </w:rPr>
        <w:t>[</w:t>
      </w:r>
      <w:r w:rsidRPr="00007F30">
        <w:rPr>
          <w:rFonts w:ascii="Consolas" w:hAnsi="Consolas" w:cs="Consolas"/>
          <w:b/>
          <w:bCs/>
          <w:color w:val="333333"/>
          <w:kern w:val="0"/>
        </w:rPr>
        <w:t>type</w:t>
      </w:r>
      <w:r w:rsidRPr="00007F30">
        <w:rPr>
          <w:rFonts w:ascii="Consolas" w:hAnsi="Consolas" w:cs="Consolas"/>
          <w:color w:val="444444"/>
          <w:kern w:val="0"/>
          <w:szCs w:val="21"/>
        </w:rPr>
        <w:t>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  <w:szCs w:val="21"/>
        </w:rPr>
        <w:t>] + label::</w:t>
      </w:r>
      <w:r w:rsidRPr="00007F30">
        <w:rPr>
          <w:rFonts w:ascii="Consolas" w:hAnsi="Consolas" w:cs="Consolas"/>
          <w:b/>
          <w:bCs/>
          <w:color w:val="333333"/>
          <w:kern w:val="0"/>
        </w:rPr>
        <w:t>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 ... 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关于伪元素生成内容的兼容性见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11" w:anchor="feat=css-gencontent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CSS Generated content for pseudo-elements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。诚然，上面的方法假设了支持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伪类选择器的浏览器同时也支持双冒号伪元素写法，而不支持的浏览器则都不支持，这是一种不太好的方式，这种假设事实上也是不正确的，造成了部分老旧浏览器不可用的问题，如果使用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:not()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选择器则更为合理，使用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:not(:checked)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来为未选中的控件添加样式，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:not()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同属一个规范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12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css3-selectors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，兼容性应该一致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13" w:anchor="feat=css-sel3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CSS3 selectors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。不过写法有点变化，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:not(:checked)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都需要添加上基本的样式：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#fff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397300"/>
          <w:kern w:val="0"/>
        </w:rPr>
        <w:t>url</w:t>
      </w:r>
      <w:r w:rsidRPr="00007F30">
        <w:rPr>
          <w:rFonts w:ascii="Consolas" w:hAnsi="Consolas" w:cs="Consolas"/>
          <w:color w:val="444444"/>
          <w:kern w:val="0"/>
          <w:szCs w:val="21"/>
        </w:rPr>
        <w:t>(i/blue.png);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content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" "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height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left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absolute;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width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lastRenderedPageBreak/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[type="checkbox"]:not(:checked):focus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:hover:before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24px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48px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[type="checkbox"][disabled]:not(:checked)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72px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[type="checkbox"][disabled]:checked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:before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96px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</w:t>
      </w:r>
      <w:r w:rsidRPr="00007F30">
        <w:rPr>
          <w:rFonts w:ascii="Consolas" w:hAnsi="Consolas" w:cs="Consolas"/>
          <w:color w:val="880000"/>
          <w:kern w:val="0"/>
        </w:rPr>
        <w:t>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hyperlink r:id="rId14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查看简单示例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，对于那些并不支持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:checked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伪类选择器的浏览器（比如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IE 8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），则可以借助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javaScript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来根据控件状态修改真正的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class 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属性达到区分不同状态的目的，比如根据是否被选中来添加或删除一个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checked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的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 xml:space="preserve"> class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888888"/>
          <w:kern w:val="0"/>
        </w:rPr>
        <w:lastRenderedPageBreak/>
        <w:t>// jQuery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$(</w:t>
      </w:r>
      <w:r w:rsidRPr="00007F30">
        <w:rPr>
          <w:rFonts w:ascii="Consolas" w:hAnsi="Consolas" w:cs="Consolas"/>
          <w:color w:val="880000"/>
          <w:kern w:val="0"/>
        </w:rPr>
        <w:t>'input[type="checkbox"]'</w:t>
      </w:r>
      <w:r w:rsidRPr="00007F30">
        <w:rPr>
          <w:rFonts w:ascii="Consolas" w:hAnsi="Consolas" w:cs="Consolas"/>
          <w:color w:val="444444"/>
          <w:kern w:val="0"/>
          <w:szCs w:val="21"/>
        </w:rPr>
        <w:t>).on(</w:t>
      </w:r>
      <w:r w:rsidRPr="00007F30">
        <w:rPr>
          <w:rFonts w:ascii="Consolas" w:hAnsi="Consolas" w:cs="Consolas"/>
          <w:color w:val="880000"/>
          <w:kern w:val="0"/>
        </w:rPr>
        <w:t>'change'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, </w:t>
      </w:r>
      <w:r w:rsidRPr="00007F30">
        <w:rPr>
          <w:rFonts w:ascii="Consolas" w:hAnsi="Consolas" w:cs="Consolas"/>
          <w:b/>
          <w:bCs/>
          <w:color w:val="333333"/>
          <w:kern w:val="0"/>
        </w:rPr>
        <w:t>function</w:t>
      </w:r>
      <w:r w:rsidRPr="00007F30">
        <w:rPr>
          <w:rFonts w:ascii="Consolas" w:hAnsi="Consolas" w:cs="Consolas"/>
          <w:color w:val="444444"/>
          <w:kern w:val="0"/>
        </w:rPr>
        <w:t xml:space="preserve">() </w:t>
      </w:r>
      <w:r w:rsidRPr="00007F30">
        <w:rPr>
          <w:rFonts w:ascii="Consolas" w:hAnsi="Consolas" w:cs="Consolas"/>
          <w:color w:val="444444"/>
          <w:kern w:val="0"/>
          <w:szCs w:val="21"/>
        </w:rPr>
        <w:t>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$(</w:t>
      </w:r>
      <w:r w:rsidRPr="00007F30">
        <w:rPr>
          <w:rFonts w:ascii="Consolas" w:hAnsi="Consolas" w:cs="Consolas"/>
          <w:b/>
          <w:bCs/>
          <w:color w:val="333333"/>
          <w:kern w:val="0"/>
        </w:rPr>
        <w:t>this</w:t>
      </w:r>
      <w:r w:rsidRPr="00007F30">
        <w:rPr>
          <w:rFonts w:ascii="Consolas" w:hAnsi="Consolas" w:cs="Consolas"/>
          <w:color w:val="444444"/>
          <w:kern w:val="0"/>
          <w:szCs w:val="21"/>
        </w:rPr>
        <w:t>)[$(</w:t>
      </w:r>
      <w:r w:rsidRPr="00007F30">
        <w:rPr>
          <w:rFonts w:ascii="Consolas" w:hAnsi="Consolas" w:cs="Consolas"/>
          <w:b/>
          <w:bCs/>
          <w:color w:val="333333"/>
          <w:kern w:val="0"/>
        </w:rPr>
        <w:t>this</w:t>
      </w:r>
      <w:r w:rsidRPr="00007F30">
        <w:rPr>
          <w:rFonts w:ascii="Consolas" w:hAnsi="Consolas" w:cs="Consolas"/>
          <w:color w:val="444444"/>
          <w:kern w:val="0"/>
          <w:szCs w:val="21"/>
        </w:rPr>
        <w:t>).prop(</w:t>
      </w:r>
      <w:r w:rsidRPr="00007F30">
        <w:rPr>
          <w:rFonts w:ascii="Consolas" w:hAnsi="Consolas" w:cs="Consolas"/>
          <w:color w:val="880000"/>
          <w:kern w:val="0"/>
        </w:rPr>
        <w:t>'checked'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) ? </w:t>
      </w:r>
      <w:r w:rsidRPr="00007F30">
        <w:rPr>
          <w:rFonts w:ascii="Consolas" w:hAnsi="Consolas" w:cs="Consolas"/>
          <w:color w:val="880000"/>
          <w:kern w:val="0"/>
        </w:rPr>
        <w:t>'addClass'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: </w:t>
      </w:r>
      <w:r w:rsidRPr="00007F30">
        <w:rPr>
          <w:rFonts w:ascii="Consolas" w:hAnsi="Consolas" w:cs="Consolas"/>
          <w:color w:val="880000"/>
          <w:kern w:val="0"/>
        </w:rPr>
        <w:t>'removeClass'</w:t>
      </w:r>
      <w:r w:rsidRPr="00007F30">
        <w:rPr>
          <w:rFonts w:ascii="Consolas" w:hAnsi="Consolas" w:cs="Consolas"/>
          <w:color w:val="444444"/>
          <w:kern w:val="0"/>
          <w:szCs w:val="21"/>
        </w:rPr>
        <w:t>](</w:t>
      </w:r>
      <w:r w:rsidRPr="00007F30">
        <w:rPr>
          <w:rFonts w:ascii="Consolas" w:hAnsi="Consolas" w:cs="Consolas"/>
          <w:color w:val="880000"/>
          <w:kern w:val="0"/>
        </w:rPr>
        <w:t>'checked'</w:t>
      </w:r>
      <w:r w:rsidRPr="00007F30">
        <w:rPr>
          <w:rFonts w:ascii="Consolas" w:hAnsi="Consolas" w:cs="Consolas"/>
          <w:color w:val="444444"/>
          <w:kern w:val="0"/>
          <w:szCs w:val="21"/>
        </w:rPr>
        <w:t>);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});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888888"/>
          <w:kern w:val="0"/>
        </w:rPr>
        <w:t>/* CSS */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input[type=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  <w:szCs w:val="21"/>
        </w:rPr>
        <w:t>].checked + label:before { ... 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有了前面的基础，要制作类似于开关按钮的控件也是非常简单的了，还是熟悉的结构：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&lt;div </w:t>
      </w:r>
      <w:r w:rsidRPr="00007F30">
        <w:rPr>
          <w:rFonts w:ascii="Consolas" w:hAnsi="Consolas" w:cs="Consolas"/>
          <w:b/>
          <w:bCs/>
          <w:color w:val="333333"/>
          <w:kern w:val="0"/>
        </w:rPr>
        <w:t>class</w:t>
      </w:r>
      <w:r w:rsidRPr="00007F30">
        <w:rPr>
          <w:rFonts w:ascii="Consolas" w:hAnsi="Consolas" w:cs="Consolas"/>
          <w:color w:val="444444"/>
          <w:kern w:val="0"/>
          <w:szCs w:val="21"/>
        </w:rPr>
        <w:t>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  <w:szCs w:val="21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color w:val="444444"/>
          <w:kern w:val="0"/>
        </w:rPr>
        <w:t>&lt;</w:t>
      </w: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444444"/>
          <w:kern w:val="0"/>
        </w:rPr>
        <w:t xml:space="preserve"> id=</w:t>
      </w:r>
      <w:r w:rsidRPr="00007F30">
        <w:rPr>
          <w:rFonts w:ascii="Consolas" w:hAnsi="Consolas" w:cs="Consolas"/>
          <w:color w:val="880000"/>
          <w:kern w:val="0"/>
        </w:rPr>
        <w:t>"example"</w:t>
      </w:r>
      <w:r w:rsidRPr="00007F30">
        <w:rPr>
          <w:rFonts w:ascii="Consolas" w:hAnsi="Consolas" w:cs="Consolas"/>
          <w:color w:val="444444"/>
          <w:kern w:val="0"/>
        </w:rPr>
        <w:t xml:space="preserve"> type=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</w:rPr>
      </w:pPr>
      <w:r w:rsidRPr="00007F30">
        <w:rPr>
          <w:rFonts w:ascii="Consolas" w:hAnsi="Consolas" w:cs="Consolas"/>
          <w:color w:val="444444"/>
          <w:kern w:val="0"/>
        </w:rPr>
        <w:t xml:space="preserve">  &lt;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</w:rPr>
        <w:t xml:space="preserve"> for=</w:t>
      </w:r>
      <w:r w:rsidRPr="00007F30">
        <w:rPr>
          <w:rFonts w:ascii="Consolas" w:hAnsi="Consolas" w:cs="Consolas"/>
          <w:color w:val="880000"/>
          <w:kern w:val="0"/>
        </w:rPr>
        <w:t>"example"</w:t>
      </w:r>
      <w:r w:rsidRPr="00007F30">
        <w:rPr>
          <w:rFonts w:ascii="Consolas" w:hAnsi="Consolas" w:cs="Consolas"/>
          <w:color w:val="444444"/>
          <w:kern w:val="0"/>
        </w:rPr>
        <w:t>&gt;Check&lt;/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</w:rPr>
        <w:t>&lt;/</w:t>
      </w:r>
      <w:r w:rsidRPr="00007F30">
        <w:rPr>
          <w:rFonts w:ascii="Consolas" w:hAnsi="Consolas" w:cs="Consolas"/>
          <w:b/>
          <w:bCs/>
          <w:color w:val="333333"/>
          <w:kern w:val="0"/>
        </w:rPr>
        <w:t>div</w:t>
      </w:r>
      <w:r w:rsidRPr="00007F30">
        <w:rPr>
          <w:rFonts w:ascii="Consolas" w:hAnsi="Consolas" w:cs="Consolas"/>
          <w:color w:val="444444"/>
          <w:kern w:val="0"/>
        </w:rPr>
        <w:t>&gt;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首先勾勒出开关的形状，一个圆角矩形中间放一个圆形按钮：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background-color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#e0e0e0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border-radius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24px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cursor</w:t>
      </w:r>
      <w:r w:rsidRPr="00007F30">
        <w:rPr>
          <w:rFonts w:ascii="Consolas" w:hAnsi="Consolas" w:cs="Consolas"/>
          <w:color w:val="444444"/>
          <w:kern w:val="0"/>
          <w:szCs w:val="21"/>
        </w:rPr>
        <w:t>: pointer;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lastRenderedPageBreak/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display</w:t>
      </w:r>
      <w:r w:rsidRPr="00007F30">
        <w:rPr>
          <w:rFonts w:ascii="Consolas" w:hAnsi="Consolas" w:cs="Consolas"/>
          <w:color w:val="444444"/>
          <w:kern w:val="0"/>
          <w:szCs w:val="21"/>
        </w:rPr>
        <w:t>: inline-block;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height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24px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relative;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text-indent</w:t>
      </w:r>
      <w:r w:rsidRPr="00007F30">
        <w:rPr>
          <w:rFonts w:ascii="Consolas" w:hAnsi="Consolas" w:cs="Consolas"/>
          <w:color w:val="444444"/>
          <w:kern w:val="0"/>
          <w:szCs w:val="21"/>
        </w:rPr>
        <w:t>: -</w:t>
      </w:r>
      <w:r w:rsidRPr="00007F30">
        <w:rPr>
          <w:rFonts w:ascii="Consolas" w:hAnsi="Consolas" w:cs="Consolas"/>
          <w:color w:val="880000"/>
          <w:kern w:val="0"/>
        </w:rPr>
        <w:t>9999px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width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48px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background-color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#fff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border-radius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20px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content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" "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height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20px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left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position</w:t>
      </w:r>
      <w:r w:rsidRPr="00007F30">
        <w:rPr>
          <w:rFonts w:ascii="Consolas" w:hAnsi="Consolas" w:cs="Consolas"/>
          <w:color w:val="444444"/>
          <w:kern w:val="0"/>
          <w:szCs w:val="21"/>
        </w:rPr>
        <w:t>: absolute;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top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width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20px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pict>
          <v:shape id="_x0000_i1026" type="#_x0000_t75" alt="" style="width:54pt;height:28.5pt">
            <v:imagedata r:id="rId15" r:href="rId16"/>
          </v:shape>
        </w:pic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选中的效果只要简单修改下外框的背景色和中间按钮的位置就行：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background-color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#8c8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left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</w:t>
      </w:r>
      <w:r w:rsidRPr="00007F30">
        <w:rPr>
          <w:rFonts w:ascii="Consolas" w:hAnsi="Consolas" w:cs="Consolas"/>
          <w:color w:val="880000"/>
          <w:kern w:val="0"/>
        </w:rPr>
        <w:t>26px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pict>
          <v:shape id="_x0000_i1027" type="#_x0000_t75" alt="" style="width:50.25pt;height:27.75pt">
            <v:imagedata r:id="rId17" r:href="rId18"/>
          </v:shape>
        </w:pic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不过这种跳跃式变化实在是太生硬了，添加点过渡效果，看上去更平滑：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-webkit-transition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background-color </w:t>
      </w:r>
      <w:r w:rsidRPr="00007F30">
        <w:rPr>
          <w:rFonts w:ascii="Consolas" w:hAnsi="Consolas" w:cs="Consolas"/>
          <w:color w:val="880000"/>
          <w:kern w:val="0"/>
        </w:rPr>
        <w:t>0.3s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ab/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transition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background-color </w:t>
      </w:r>
      <w:r w:rsidRPr="00007F30">
        <w:rPr>
          <w:rFonts w:ascii="Consolas" w:hAnsi="Consolas" w:cs="Consolas"/>
          <w:color w:val="880000"/>
          <w:kern w:val="0"/>
        </w:rPr>
        <w:t>0.3s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lastRenderedPageBreak/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-webkit-transition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left </w:t>
      </w:r>
      <w:r w:rsidRPr="00007F30">
        <w:rPr>
          <w:rFonts w:ascii="Consolas" w:hAnsi="Consolas" w:cs="Consolas"/>
          <w:color w:val="880000"/>
          <w:kern w:val="0"/>
        </w:rPr>
        <w:t>0.3s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ab/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transition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: left </w:t>
      </w:r>
      <w:r w:rsidRPr="00007F30">
        <w:rPr>
          <w:rFonts w:ascii="Consolas" w:hAnsi="Consolas" w:cs="Consolas"/>
          <w:color w:val="880000"/>
          <w:kern w:val="0"/>
        </w:rPr>
        <w:t>0.3s</w:t>
      </w:r>
      <w:r w:rsidRPr="00007F30">
        <w:rPr>
          <w:rFonts w:ascii="Consolas" w:hAnsi="Consolas" w:cs="Consolas"/>
          <w:color w:val="444444"/>
          <w:kern w:val="0"/>
          <w:szCs w:val="21"/>
        </w:rPr>
        <w:t>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点击就能看到效果，对于中间的按钮部分使用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CSS3 Transforms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来替代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left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效果更好，速度更快：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[type="checkbox"]:checked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b/>
          <w:bCs/>
          <w:color w:val="333333"/>
          <w:kern w:val="0"/>
        </w:rPr>
        <w:t>input</w:t>
      </w:r>
      <w:r w:rsidRPr="00007F30">
        <w:rPr>
          <w:rFonts w:ascii="Consolas" w:hAnsi="Consolas" w:cs="Consolas"/>
          <w:color w:val="BC6060"/>
          <w:kern w:val="0"/>
        </w:rPr>
        <w:t>[type="checkbox"]:not(:checked)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BC6060"/>
          <w:kern w:val="0"/>
        </w:rPr>
        <w:t>:after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</w:t>
      </w:r>
      <w:r w:rsidRPr="00007F30">
        <w:rPr>
          <w:rFonts w:ascii="Consolas" w:hAnsi="Consolas" w:cs="Consolas"/>
          <w:b/>
          <w:bCs/>
          <w:color w:val="333333"/>
          <w:kern w:val="0"/>
        </w:rPr>
        <w:t>-webkit-transition</w:t>
      </w:r>
      <w:r w:rsidRPr="00007F30">
        <w:rPr>
          <w:rFonts w:ascii="Consolas" w:hAnsi="Consolas" w:cs="Consolas"/>
          <w:color w:val="444444"/>
          <w:kern w:val="0"/>
          <w:szCs w:val="21"/>
        </w:rPr>
        <w:t>:</w:t>
      </w:r>
    </w:p>
    <w:p w:rsidR="00007F30" w:rsidRPr="00007F30" w:rsidRDefault="00007F30" w:rsidP="00007F30">
      <w:pPr>
        <w:widowControl/>
        <w:wordWrap w:val="0"/>
        <w:spacing w:line="408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left</w:t>
      </w:r>
      <w:del w:id="0" w:author="Unknown">
        <w:r w:rsidRPr="00007F30">
          <w:rPr>
            <w:rFonts w:ascii="Helvetica" w:hAnsi="Helvetica" w:cs="Helvetica"/>
            <w:color w:val="333333"/>
            <w:kern w:val="0"/>
            <w:sz w:val="24"/>
            <w:szCs w:val="24"/>
          </w:rPr>
          <w:delText> </w:delText>
        </w:r>
      </w:del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-webkit-transform 0.3s; -o-transition: -o-transform 0.3s; transition: </w:t>
      </w:r>
      <w:del w:id="1" w:author="Unknown">
        <w:r w:rsidRPr="00007F30">
          <w:rPr>
            <w:rFonts w:ascii="Helvetica" w:hAnsi="Helvetica" w:cs="Helvetica"/>
            <w:color w:val="333333"/>
            <w:kern w:val="0"/>
            <w:sz w:val="24"/>
            <w:szCs w:val="24"/>
          </w:rPr>
          <w:delText>left </w:delText>
        </w:r>
      </w:del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transform 0.3s; } input[type="checkbox"]:checked + label:after { </w:t>
      </w:r>
      <w:del w:id="2" w:author="Unknown">
        <w:r w:rsidRPr="00007F30">
          <w:rPr>
            <w:rFonts w:ascii="Helvetica" w:hAnsi="Helvetica" w:cs="Helvetica"/>
            <w:color w:val="333333"/>
            <w:kern w:val="0"/>
            <w:sz w:val="24"/>
            <w:szCs w:val="24"/>
          </w:rPr>
          <w:delText>left: 26px; </w:delText>
        </w:r>
      </w:del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-webkit-transform: translateX(24px); -ms-transform: translateX(24px); -o-transform: translateX(24px); transform: translateX(24px); 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不支持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Consolas" w:hAnsi="Consolas" w:cs="Consolas"/>
          <w:b/>
          <w:bCs/>
          <w:color w:val="333333"/>
          <w:kern w:val="0"/>
        </w:rPr>
        <w:t>CSS3 Transforms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的浏览器仍然可以看到背景色的变化，不影响可用性，详见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19" w:anchor="feat=transforms2d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CSS3 Transforms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。关于性能问题，请参考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20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High Performance Animations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。快速点击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控件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会因选中效果造成不能切换状态的情况，所以去掉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控件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可以被选中的能力：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input[type=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]:checked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</w:rPr>
        <w:t>,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input[type=</w:t>
      </w:r>
      <w:r w:rsidRPr="00007F30">
        <w:rPr>
          <w:rFonts w:ascii="Consolas" w:hAnsi="Consolas" w:cs="Consolas"/>
          <w:color w:val="880000"/>
          <w:kern w:val="0"/>
        </w:rPr>
        <w:t>"checkbox"</w:t>
      </w:r>
      <w:r w:rsidRPr="00007F30">
        <w:rPr>
          <w:rFonts w:ascii="Consolas" w:hAnsi="Consolas" w:cs="Consolas"/>
          <w:color w:val="444444"/>
          <w:kern w:val="0"/>
          <w:szCs w:val="21"/>
        </w:rPr>
        <w:t xml:space="preserve">]:not(:checked) + </w:t>
      </w:r>
      <w:r w:rsidRPr="00007F30">
        <w:rPr>
          <w:rFonts w:ascii="Consolas" w:hAnsi="Consolas" w:cs="Consolas"/>
          <w:b/>
          <w:bCs/>
          <w:color w:val="333333"/>
          <w:kern w:val="0"/>
        </w:rPr>
        <w:t>label</w:t>
      </w:r>
      <w:r w:rsidRPr="00007F30">
        <w:rPr>
          <w:rFonts w:ascii="Consolas" w:hAnsi="Consolas" w:cs="Consolas"/>
          <w:color w:val="444444"/>
          <w:kern w:val="0"/>
        </w:rPr>
        <w:t xml:space="preserve"> {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 xml:space="preserve">  (-prefix-)</w:t>
      </w:r>
      <w:r w:rsidRPr="00007F30">
        <w:rPr>
          <w:rFonts w:ascii="Consolas" w:hAnsi="Consolas" w:cs="Consolas"/>
          <w:b/>
          <w:bCs/>
          <w:color w:val="333333"/>
          <w:kern w:val="0"/>
        </w:rPr>
        <w:t>user</w:t>
      </w:r>
      <w:r w:rsidRPr="00007F30">
        <w:rPr>
          <w:rFonts w:ascii="Consolas" w:hAnsi="Consolas" w:cs="Consolas"/>
          <w:color w:val="444444"/>
          <w:kern w:val="0"/>
          <w:szCs w:val="21"/>
        </w:rPr>
        <w:t>-select: none;</w:t>
      </w:r>
    </w:p>
    <w:p w:rsidR="00007F30" w:rsidRPr="00007F30" w:rsidRDefault="00007F30" w:rsidP="00007F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444444"/>
          <w:kern w:val="0"/>
          <w:szCs w:val="21"/>
        </w:rPr>
      </w:pPr>
      <w:r w:rsidRPr="00007F30">
        <w:rPr>
          <w:rFonts w:ascii="Consolas" w:hAnsi="Consolas" w:cs="Consolas"/>
          <w:color w:val="444444"/>
          <w:kern w:val="0"/>
          <w:szCs w:val="21"/>
        </w:rPr>
        <w:t>}</w:t>
      </w:r>
    </w:p>
    <w:p w:rsidR="00007F30" w:rsidRPr="00007F30" w:rsidRDefault="00007F30" w:rsidP="00007F30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lastRenderedPageBreak/>
        <w:t>这里的浏览器厂商前缀根据需要替换成相应的，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hyperlink r:id="rId21" w:history="1">
        <w:r w:rsidRPr="00007F30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查看简单示例</w:t>
        </w:r>
      </w:hyperlink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。当然还需要提供聚焦以及禁用等状态的样式，就不在这里重复了。以上所有技术可同时适用于单选框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(radio)</w:t>
      </w:r>
      <w:r w:rsidRPr="00007F30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</w:p>
    <w:p w:rsidR="00A57A21" w:rsidRPr="00007F30" w:rsidRDefault="00A57A21"/>
    <w:sectPr w:rsidR="00A57A21" w:rsidRPr="00007F30" w:rsidSect="003E6F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6FC6"/>
    <w:rsid w:val="00007F30"/>
    <w:rsid w:val="003E6FC6"/>
    <w:rsid w:val="00A5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007F3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07F3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F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07F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007F30"/>
  </w:style>
  <w:style w:type="character" w:customStyle="1" w:styleId="apple-converted-space">
    <w:name w:val="apple-converted-space"/>
    <w:basedOn w:val="a0"/>
    <w:rsid w:val="00007F30"/>
  </w:style>
  <w:style w:type="character" w:customStyle="1" w:styleId="from">
    <w:name w:val="from"/>
    <w:basedOn w:val="a0"/>
    <w:rsid w:val="00007F30"/>
  </w:style>
  <w:style w:type="character" w:styleId="a3">
    <w:name w:val="Hyperlink"/>
    <w:basedOn w:val="a0"/>
    <w:uiPriority w:val="99"/>
    <w:semiHidden/>
    <w:unhideWhenUsed/>
    <w:rsid w:val="00007F30"/>
    <w:rPr>
      <w:color w:val="0000FF"/>
      <w:u w:val="single"/>
    </w:rPr>
  </w:style>
  <w:style w:type="character" w:customStyle="1" w:styleId="new-label">
    <w:name w:val="new-label"/>
    <w:basedOn w:val="a0"/>
    <w:rsid w:val="00007F30"/>
  </w:style>
  <w:style w:type="paragraph" w:styleId="a4">
    <w:name w:val="Normal (Web)"/>
    <w:basedOn w:val="a"/>
    <w:uiPriority w:val="99"/>
    <w:semiHidden/>
    <w:unhideWhenUsed/>
    <w:rsid w:val="00007F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7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7F30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007F30"/>
  </w:style>
  <w:style w:type="character" w:customStyle="1" w:styleId="hljs-selector-attr">
    <w:name w:val="hljs-selector-attr"/>
    <w:basedOn w:val="a0"/>
    <w:rsid w:val="00007F30"/>
  </w:style>
  <w:style w:type="character" w:customStyle="1" w:styleId="hljs-attribute">
    <w:name w:val="hljs-attribute"/>
    <w:basedOn w:val="a0"/>
    <w:rsid w:val="00007F30"/>
  </w:style>
  <w:style w:type="character" w:styleId="HTML0">
    <w:name w:val="HTML Code"/>
    <w:basedOn w:val="a0"/>
    <w:uiPriority w:val="99"/>
    <w:semiHidden/>
    <w:unhideWhenUsed/>
    <w:rsid w:val="00007F3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07F30"/>
  </w:style>
  <w:style w:type="character" w:customStyle="1" w:styleId="hljs-builtin">
    <w:name w:val="hljs-built_in"/>
    <w:basedOn w:val="a0"/>
    <w:rsid w:val="00007F30"/>
  </w:style>
  <w:style w:type="character" w:customStyle="1" w:styleId="hljs-selector-pseudo">
    <w:name w:val="hljs-selector-pseudo"/>
    <w:basedOn w:val="a0"/>
    <w:rsid w:val="00007F30"/>
  </w:style>
  <w:style w:type="character" w:customStyle="1" w:styleId="hljs-string">
    <w:name w:val="hljs-string"/>
    <w:basedOn w:val="a0"/>
    <w:rsid w:val="00007F30"/>
  </w:style>
  <w:style w:type="character" w:customStyle="1" w:styleId="hljs-keyword">
    <w:name w:val="hljs-keyword"/>
    <w:basedOn w:val="a0"/>
    <w:rsid w:val="00007F30"/>
  </w:style>
  <w:style w:type="character" w:customStyle="1" w:styleId="hljs-comment">
    <w:name w:val="hljs-comment"/>
    <w:basedOn w:val="a0"/>
    <w:rsid w:val="00007F30"/>
  </w:style>
  <w:style w:type="character" w:customStyle="1" w:styleId="hljs-tag">
    <w:name w:val="hljs-tag"/>
    <w:basedOn w:val="a0"/>
    <w:rsid w:val="00007F30"/>
  </w:style>
  <w:style w:type="character" w:customStyle="1" w:styleId="hljs-name">
    <w:name w:val="hljs-name"/>
    <w:basedOn w:val="a0"/>
    <w:rsid w:val="00007F30"/>
  </w:style>
  <w:style w:type="character" w:customStyle="1" w:styleId="hljs-attr">
    <w:name w:val="hljs-attr"/>
    <w:basedOn w:val="a0"/>
    <w:rsid w:val="00007F30"/>
  </w:style>
  <w:style w:type="character" w:customStyle="1" w:styleId="hljs-function">
    <w:name w:val="hljs-function"/>
    <w:basedOn w:val="a0"/>
    <w:rsid w:val="00007F30"/>
  </w:style>
  <w:style w:type="character" w:customStyle="1" w:styleId="xml">
    <w:name w:val="xml"/>
    <w:basedOn w:val="a0"/>
    <w:rsid w:val="00007F30"/>
  </w:style>
  <w:style w:type="character" w:customStyle="1" w:styleId="bash">
    <w:name w:val="bash"/>
    <w:basedOn w:val="a0"/>
    <w:rsid w:val="00007F30"/>
  </w:style>
  <w:style w:type="paragraph" w:styleId="a5">
    <w:name w:val="Document Map"/>
    <w:basedOn w:val="a"/>
    <w:link w:val="Char"/>
    <w:uiPriority w:val="99"/>
    <w:semiHidden/>
    <w:unhideWhenUsed/>
    <w:rsid w:val="00007F3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07F3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596553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.tuicool.com/A7NJJb.png!web" TargetMode="External"/><Relationship Id="rId13" Type="http://schemas.openxmlformats.org/officeDocument/2006/relationships/hyperlink" Target="http://caniuse.com/" TargetMode="External"/><Relationship Id="rId18" Type="http://schemas.openxmlformats.org/officeDocument/2006/relationships/image" Target="http://img1.tuicool.com/QzYVJv.png!we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sfiddle.net/ov785vc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w3.org/TR/css3-selectors/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http://img1.tuicool.com/Njamme.png!web" TargetMode="External"/><Relationship Id="rId20" Type="http://schemas.openxmlformats.org/officeDocument/2006/relationships/hyperlink" Target="http://www.html5rocks.com/en/tutorials/speed/high-performance-animati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icool.com/topics/11060002" TargetMode="External"/><Relationship Id="rId11" Type="http://schemas.openxmlformats.org/officeDocument/2006/relationships/hyperlink" Target="http://caniuse.com/" TargetMode="External"/><Relationship Id="rId5" Type="http://schemas.openxmlformats.org/officeDocument/2006/relationships/hyperlink" Target="http://www.cnblogs.com/xyzhanjiang/p/3989836.html?utm_source=tuicool&amp;utm_medium=referral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caniuse.com/" TargetMode="External"/><Relationship Id="rId19" Type="http://schemas.openxmlformats.org/officeDocument/2006/relationships/hyperlink" Target="http://caniuse.com/" TargetMode="External"/><Relationship Id="rId4" Type="http://schemas.openxmlformats.org/officeDocument/2006/relationships/hyperlink" Target="http://www.tuicool.com/sites/bAzeYv" TargetMode="Externa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jsfiddle.net/xey8r08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2017-03-22T08:31:00Z</dcterms:created>
  <dcterms:modified xsi:type="dcterms:W3CDTF">2017-03-22T08:35:00Z</dcterms:modified>
</cp:coreProperties>
</file>