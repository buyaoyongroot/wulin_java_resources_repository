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2E5" w:rsidRPr="006172E5" w:rsidRDefault="006172E5" w:rsidP="006172E5">
      <w:pPr>
        <w:widowControl/>
        <w:spacing w:line="571" w:lineRule="atLeast"/>
        <w:jc w:val="center"/>
        <w:outlineLvl w:val="0"/>
        <w:rPr>
          <w:rFonts w:ascii="Verdana" w:eastAsia="宋体" w:hAnsi="Verdana" w:cs="宋体"/>
          <w:b/>
          <w:bCs/>
          <w:color w:val="CC0000"/>
          <w:kern w:val="36"/>
          <w:sz w:val="25"/>
          <w:szCs w:val="25"/>
        </w:rPr>
      </w:pPr>
      <w:r w:rsidRPr="006172E5">
        <w:rPr>
          <w:rFonts w:ascii="Verdana" w:eastAsia="宋体" w:hAnsi="Verdana" w:cs="宋体"/>
          <w:b/>
          <w:bCs/>
          <w:color w:val="CC0000"/>
          <w:kern w:val="36"/>
          <w:sz w:val="25"/>
          <w:szCs w:val="25"/>
        </w:rPr>
        <w:t>在</w:t>
      </w:r>
      <w:r w:rsidRPr="006172E5">
        <w:rPr>
          <w:rFonts w:ascii="Verdana" w:eastAsia="宋体" w:hAnsi="Verdana" w:cs="宋体"/>
          <w:b/>
          <w:bCs/>
          <w:color w:val="CC0000"/>
          <w:kern w:val="36"/>
          <w:sz w:val="25"/>
          <w:szCs w:val="25"/>
        </w:rPr>
        <w:t>firefox</w:t>
      </w:r>
      <w:r w:rsidRPr="006172E5">
        <w:rPr>
          <w:rFonts w:ascii="Verdana" w:eastAsia="宋体" w:hAnsi="Verdana" w:cs="宋体"/>
          <w:b/>
          <w:bCs/>
          <w:color w:val="CC0000"/>
          <w:kern w:val="36"/>
          <w:sz w:val="25"/>
          <w:szCs w:val="25"/>
        </w:rPr>
        <w:t>和</w:t>
      </w:r>
      <w:r w:rsidRPr="006172E5">
        <w:rPr>
          <w:rFonts w:ascii="Verdana" w:eastAsia="宋体" w:hAnsi="Verdana" w:cs="宋体"/>
          <w:b/>
          <w:bCs/>
          <w:color w:val="CC0000"/>
          <w:kern w:val="36"/>
          <w:sz w:val="25"/>
          <w:szCs w:val="25"/>
        </w:rPr>
        <w:t>Chrome</w:t>
      </w:r>
      <w:r w:rsidRPr="006172E5">
        <w:rPr>
          <w:rFonts w:ascii="Verdana" w:eastAsia="宋体" w:hAnsi="Verdana" w:cs="宋体"/>
          <w:b/>
          <w:bCs/>
          <w:color w:val="CC0000"/>
          <w:kern w:val="36"/>
          <w:sz w:val="25"/>
          <w:szCs w:val="25"/>
        </w:rPr>
        <w:t>下关闭浏览器窗口无效的解决方法</w:t>
      </w:r>
    </w:p>
    <w:p w:rsidR="006172E5" w:rsidRPr="006172E5" w:rsidRDefault="006172E5" w:rsidP="006172E5">
      <w:pPr>
        <w:widowControl/>
        <w:shd w:val="clear" w:color="auto" w:fill="F8F8F8"/>
        <w:spacing w:line="367" w:lineRule="atLeast"/>
        <w:jc w:val="center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6172E5">
        <w:rPr>
          <w:rFonts w:ascii="Verdana" w:eastAsia="宋体" w:hAnsi="Verdana" w:cs="宋体"/>
          <w:color w:val="333333"/>
          <w:kern w:val="0"/>
          <w:sz w:val="16"/>
          <w:szCs w:val="16"/>
        </w:rPr>
        <w:t>感谢</w:t>
      </w:r>
      <w:r w:rsidRPr="006172E5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3lian8 </w:t>
      </w:r>
      <w:r w:rsidRPr="006172E5">
        <w:rPr>
          <w:rFonts w:ascii="Verdana" w:eastAsia="宋体" w:hAnsi="Verdana" w:cs="宋体"/>
          <w:color w:val="333333"/>
          <w:kern w:val="0"/>
          <w:sz w:val="16"/>
          <w:szCs w:val="16"/>
        </w:rPr>
        <w:t>的投递</w:t>
      </w:r>
      <w:r w:rsidRPr="006172E5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</w:t>
      </w:r>
      <w:r w:rsidRPr="006172E5">
        <w:rPr>
          <w:rFonts w:ascii="Verdana" w:eastAsia="宋体" w:hAnsi="Verdana" w:cs="宋体"/>
          <w:color w:val="333333"/>
          <w:kern w:val="0"/>
          <w:sz w:val="16"/>
          <w:szCs w:val="16"/>
        </w:rPr>
        <w:t>时间：</w:t>
      </w:r>
      <w:r w:rsidRPr="006172E5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2014-01-17 </w:t>
      </w:r>
      <w:r w:rsidRPr="006172E5">
        <w:rPr>
          <w:rFonts w:ascii="Verdana" w:eastAsia="宋体" w:hAnsi="Verdana" w:cs="宋体"/>
          <w:color w:val="333333"/>
          <w:kern w:val="0"/>
          <w:sz w:val="16"/>
          <w:szCs w:val="16"/>
        </w:rPr>
        <w:t>来源：</w:t>
      </w:r>
      <w:hyperlink r:id="rId6" w:tgtFrame="_blank" w:history="1">
        <w:r w:rsidRPr="006172E5">
          <w:rPr>
            <w:rFonts w:ascii="Verdana" w:eastAsia="宋体" w:hAnsi="Verdana" w:cs="宋体"/>
            <w:color w:val="666666"/>
            <w:kern w:val="0"/>
            <w:sz w:val="16"/>
          </w:rPr>
          <w:t>三联教程</w:t>
        </w:r>
      </w:hyperlink>
      <w:r w:rsidRPr="006172E5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　</w:t>
      </w:r>
    </w:p>
    <w:p w:rsidR="006172E5" w:rsidRPr="006172E5" w:rsidRDefault="006172E5" w:rsidP="006172E5">
      <w:pPr>
        <w:widowControl/>
        <w:spacing w:line="326" w:lineRule="atLeast"/>
        <w:jc w:val="left"/>
        <w:rPr>
          <w:ins w:id="0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1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首先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IE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是可以通过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window.close()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来关闭浏览器窗口的，但是在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firefox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和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Chrome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下是无效的，但是可以通过一些特殊的手段进行关闭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2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3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首先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IE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是可以通过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window.close()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来关闭浏览器窗口的，但是在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firefox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和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Chrome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下是无效的。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4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5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6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7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原因在于：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8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9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10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11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Firefox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下默认设置是无法通过脚本来关闭浏览器窗口的，为的是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fldChar w:fldCharType="begin"/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instrText xml:space="preserve"> HYPERLINK "http://cpro.baidu.com/cpro/ui/uijs.php?c=news&amp;cf=1001&amp;ch=0&amp;di=8&amp;fv=16&amp;jk=44139094a60c4271&amp;k=%B7%C0%D6%B9&amp;k0=%B7%C0%D6%B9&amp;kdi0=0&amp;luki=1&amp;n=10&amp;p=baidu&amp;q=3liancpr&amp;rb=0&amp;rs=1&amp;seller_id=1&amp;sid=71420ca694901344&amp;ssp2=1&amp;stid=0&amp;t=tpclicked3_hc&amp;tu=u1833515&amp;u=http%3A%2F%2Fwww%2E3lian%2Ecom%2Fedu%2F2014%2F01%2D17%2F124924%2Ehtml&amp;urlid=0" \t "_blank" </w:instrTex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fldChar w:fldCharType="separate"/>
        </w:r>
        <w:r w:rsidRPr="006172E5">
          <w:rPr>
            <w:rFonts w:ascii="Verdana" w:eastAsia="宋体" w:hAnsi="Verdana" w:cs="宋体"/>
            <w:color w:val="0000FF"/>
            <w:kern w:val="0"/>
            <w:sz w:val="19"/>
          </w:rPr>
          <w:t>防止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fldChar w:fldCharType="end"/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恶意脚本注入，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12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13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14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15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所以调整的方式就是在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url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fldChar w:fldCharType="begin"/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instrText xml:space="preserve"> HYPERLINK "http://cpro.baidu.com/cpro/ui/uijs.php?c=news&amp;cf=1001&amp;ch=0&amp;di=8&amp;fv=16&amp;jk=44139094a60c4271&amp;k=%B5%D8%D6%B7%C0%B8&amp;k0=%B5%D8%D6%B7%C0%B8&amp;kdi0=0&amp;luki=3&amp;n=10&amp;p=baidu&amp;q=3liancpr&amp;rb=0&amp;rs=1&amp;seller_id=1&amp;sid=71420ca694901344&amp;ssp2=1&amp;stid=0&amp;t=tpclicked3_hc&amp;tu=u1833515&amp;u=http%3A%2F%2Fwww%2E3lian%2Ecom%2Fedu%2F2014%2F01%2D17%2F124924%2Ehtml&amp;urlid=0" \t "_blank" </w:instrTex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fldChar w:fldCharType="separate"/>
        </w:r>
        <w:r w:rsidRPr="006172E5">
          <w:rPr>
            <w:rFonts w:ascii="Verdana" w:eastAsia="宋体" w:hAnsi="Verdana" w:cs="宋体"/>
            <w:color w:val="0000FF"/>
            <w:kern w:val="0"/>
            <w:sz w:val="19"/>
          </w:rPr>
          <w:t>地址栏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fldChar w:fldCharType="end"/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中输入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about:config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，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16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17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18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19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然后在配置列表中找到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 xml:space="preserve"> dom.allow_scripts_to_close_windows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20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21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点右键的选切换把上面的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false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修改为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true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即可。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 xml:space="preserve"> 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默认是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false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22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23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24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25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chrome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下的默认是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fldChar w:fldCharType="begin"/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instrText xml:space="preserve"> HYPERLINK "http://cpro.baidu.com/cpro/ui/uijs.php?c=news&amp;cf=1001&amp;ch=0&amp;di=8&amp;fv=16&amp;jk=44139094a60c4271&amp;k=%B2%BB%D6%A7%B3%D6&amp;k0=%B2%BB%D6%A7%B3%D6&amp;kdi0=0&amp;luki=2&amp;n=10&amp;p=baidu&amp;q=3liancpr&amp;rb=0&amp;rs=1&amp;seller_id=1&amp;sid=71420ca694901344&amp;ssp2=1&amp;stid=0&amp;t=tpclicked3_hc&amp;tu=u1833515&amp;u=http%3A%2F%2Fwww%2E3lian%2Ecom%2Fedu%2F2014%2F01%2D17%2F124924%2Ehtml&amp;urlid=0" \t "_blank" </w:instrTex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fldChar w:fldCharType="separate"/>
        </w:r>
        <w:r w:rsidRPr="006172E5">
          <w:rPr>
            <w:rFonts w:ascii="Verdana" w:eastAsia="宋体" w:hAnsi="Verdana" w:cs="宋体"/>
            <w:color w:val="0000FF"/>
            <w:kern w:val="0"/>
            <w:sz w:val="19"/>
          </w:rPr>
          <w:t>不支持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fldChar w:fldCharType="end"/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这种关闭方式的，但是也可以通过一些特殊的手段进行关闭：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26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27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复制代码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 xml:space="preserve"> 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代码如下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: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28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29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window.opener=null;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30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31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window.open('','_self');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32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33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window.close();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34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35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36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37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创建窗口父元素无，同时将窗口指向自身，同时关闭自身，最后才可以关闭，其实有点类似与用脚本打开了当前页面，再用脚本关闭当前页面，而这种方式在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W3C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中是被认同的！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38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39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6172E5" w:rsidRPr="006172E5" w:rsidRDefault="006172E5" w:rsidP="006172E5">
      <w:pPr>
        <w:widowControl/>
        <w:spacing w:line="326" w:lineRule="atLeast"/>
        <w:jc w:val="left"/>
        <w:rPr>
          <w:ins w:id="40" w:author="Unknown"/>
          <w:rFonts w:ascii="Verdana" w:eastAsia="宋体" w:hAnsi="Verdana" w:cs="宋体"/>
          <w:color w:val="333333"/>
          <w:kern w:val="0"/>
          <w:sz w:val="19"/>
          <w:szCs w:val="19"/>
        </w:rPr>
      </w:pPr>
      <w:ins w:id="41" w:author="Unknown"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我们不可能要求客户去改变浏览器配置，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99%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的人都是用的默认配置，这个方法可以解决当前（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2014-01-16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）大部分浏览器无法关闭当前页面问题，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10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年后就不知道了（这是废话，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hehe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）。</w:t>
        </w:r>
        <w:r w:rsidRPr="006172E5">
          <w:rPr>
            <w:rFonts w:ascii="Verdana" w:eastAsia="宋体" w:hAnsi="Verdana" w:cs="宋体"/>
            <w:color w:val="333333"/>
            <w:kern w:val="0"/>
            <w:sz w:val="19"/>
            <w:szCs w:val="19"/>
          </w:rPr>
          <w:t> </w:t>
        </w:r>
      </w:ins>
    </w:p>
    <w:p w:rsidR="002A7AF5" w:rsidRPr="006172E5" w:rsidRDefault="002A7AF5"/>
    <w:sectPr w:rsidR="002A7AF5" w:rsidRPr="00617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AF5" w:rsidRDefault="002A7AF5" w:rsidP="006172E5">
      <w:r>
        <w:separator/>
      </w:r>
    </w:p>
  </w:endnote>
  <w:endnote w:type="continuationSeparator" w:id="1">
    <w:p w:rsidR="002A7AF5" w:rsidRDefault="002A7AF5" w:rsidP="006172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AF5" w:rsidRDefault="002A7AF5" w:rsidP="006172E5">
      <w:r>
        <w:separator/>
      </w:r>
    </w:p>
  </w:footnote>
  <w:footnote w:type="continuationSeparator" w:id="1">
    <w:p w:rsidR="002A7AF5" w:rsidRDefault="002A7AF5" w:rsidP="006172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2E5"/>
    <w:rsid w:val="002A7AF5"/>
    <w:rsid w:val="0061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72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7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72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7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72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72E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172E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17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6172E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172E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728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</w:div>
        <w:div w:id="1462991231">
          <w:marLeft w:val="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3lian.com/ed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Company>微软中国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2015-05-12T16:19:00Z</dcterms:created>
  <dcterms:modified xsi:type="dcterms:W3CDTF">2015-05-12T16:19:00Z</dcterms:modified>
</cp:coreProperties>
</file>