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256A31" w:rsidTr="00256A31">
        <w:tc>
          <w:tcPr>
            <w:tcW w:w="8522" w:type="dxa"/>
          </w:tcPr>
          <w:p w:rsidR="00256A31" w:rsidRPr="00256A31" w:rsidRDefault="00256A31" w:rsidP="00256A31">
            <w:pPr>
              <w:widowControl/>
              <w:wordWrap w:val="0"/>
              <w:spacing w:line="262" w:lineRule="atLeast"/>
              <w:jc w:val="center"/>
              <w:outlineLvl w:val="0"/>
              <w:rPr>
                <w:rFonts w:ascii="Tahoma" w:eastAsia="宋体" w:hAnsi="Tahoma" w:cs="Tahoma"/>
                <w:b/>
                <w:bCs/>
                <w:color w:val="000000"/>
                <w:kern w:val="36"/>
                <w:sz w:val="18"/>
                <w:szCs w:val="18"/>
              </w:rPr>
            </w:pPr>
            <w:r w:rsidRPr="00256A31">
              <w:rPr>
                <w:rFonts w:ascii="Tahoma" w:eastAsia="宋体" w:hAnsi="Tahoma" w:cs="Tahoma"/>
                <w:b/>
                <w:bCs/>
                <w:color w:val="000000"/>
                <w:kern w:val="36"/>
                <w:sz w:val="18"/>
                <w:szCs w:val="18"/>
              </w:rPr>
              <w:t>spring4+quartz2</w:t>
            </w:r>
            <w:r w:rsidRPr="00256A31">
              <w:rPr>
                <w:rFonts w:ascii="Tahoma" w:eastAsia="宋体" w:hAnsi="Tahoma" w:cs="Tahoma"/>
                <w:b/>
                <w:bCs/>
                <w:color w:val="000000"/>
                <w:kern w:val="36"/>
                <w:sz w:val="18"/>
                <w:szCs w:val="18"/>
              </w:rPr>
              <w:t>根本配置及应用</w:t>
            </w:r>
          </w:p>
          <w:p w:rsidR="00256A31" w:rsidRPr="00256A31" w:rsidRDefault="00256A31" w:rsidP="00256A31">
            <w:pPr>
              <w:widowControl/>
              <w:jc w:val="left"/>
              <w:rPr>
                <w:rFonts w:ascii="Tahoma" w:eastAsia="宋体" w:hAnsi="Tahoma" w:cs="Tahoma"/>
                <w:color w:val="999999"/>
                <w:kern w:val="0"/>
                <w:sz w:val="13"/>
                <w:szCs w:val="13"/>
              </w:rPr>
            </w:pPr>
            <w:r w:rsidRPr="00256A31">
              <w:rPr>
                <w:rFonts w:ascii="Tahoma" w:eastAsia="宋体" w:hAnsi="Tahoma" w:cs="Tahoma"/>
                <w:color w:val="999999"/>
                <w:kern w:val="0"/>
                <w:sz w:val="13"/>
                <w:szCs w:val="13"/>
              </w:rPr>
              <w:t>www.MyException.Cn  </w:t>
            </w:r>
            <w:r w:rsidRPr="00256A31">
              <w:rPr>
                <w:rFonts w:ascii="Tahoma" w:eastAsia="宋体" w:hAnsi="Tahoma" w:cs="Tahoma"/>
                <w:color w:val="999999"/>
                <w:kern w:val="0"/>
                <w:sz w:val="13"/>
                <w:szCs w:val="13"/>
              </w:rPr>
              <w:t>网友分享于：</w:t>
            </w:r>
            <w:r w:rsidRPr="00256A31">
              <w:rPr>
                <w:rFonts w:ascii="Tahoma" w:eastAsia="宋体" w:hAnsi="Tahoma" w:cs="Tahoma"/>
                <w:color w:val="999999"/>
                <w:kern w:val="0"/>
                <w:sz w:val="13"/>
                <w:szCs w:val="13"/>
              </w:rPr>
              <w:t>2014-10-06  </w:t>
            </w:r>
            <w:r w:rsidRPr="00256A31">
              <w:rPr>
                <w:rFonts w:ascii="Tahoma" w:eastAsia="宋体" w:hAnsi="Tahoma" w:cs="Tahoma"/>
                <w:color w:val="999999"/>
                <w:kern w:val="0"/>
                <w:sz w:val="13"/>
                <w:szCs w:val="13"/>
              </w:rPr>
              <w:t>浏览：</w:t>
            </w:r>
            <w:r w:rsidRPr="00256A31">
              <w:rPr>
                <w:rFonts w:ascii="Tahoma" w:eastAsia="宋体" w:hAnsi="Tahoma" w:cs="Tahoma"/>
                <w:color w:val="999999"/>
                <w:kern w:val="0"/>
                <w:sz w:val="13"/>
                <w:szCs w:val="13"/>
              </w:rPr>
              <w:t>11</w:t>
            </w:r>
            <w:r w:rsidRPr="00256A31">
              <w:rPr>
                <w:rFonts w:ascii="Tahoma" w:eastAsia="宋体" w:hAnsi="Tahoma" w:cs="Tahoma"/>
                <w:color w:val="999999"/>
                <w:kern w:val="0"/>
                <w:sz w:val="13"/>
                <w:szCs w:val="13"/>
              </w:rPr>
              <w:t>次</w:t>
            </w:r>
          </w:p>
          <w:p w:rsidR="00256A31" w:rsidRPr="00256A31" w:rsidRDefault="00256A31" w:rsidP="00256A31">
            <w:pPr>
              <w:widowControl/>
              <w:wordWrap w:val="0"/>
              <w:spacing w:line="262" w:lineRule="atLeast"/>
              <w:jc w:val="left"/>
              <w:rPr>
                <w:ins w:id="0" w:author="Unknown"/>
                <w:rFonts w:ascii="Tahoma" w:eastAsia="宋体" w:hAnsi="Tahoma" w:cs="Tahoma"/>
                <w:color w:val="000000"/>
                <w:kern w:val="0"/>
                <w:sz w:val="15"/>
                <w:szCs w:val="15"/>
              </w:rPr>
            </w:pPr>
            <w:ins w:id="1" w:author="Unknown"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spring4+quartz2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基本配置及应用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  <w:t>1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、新建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maven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工程，添加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spring4.0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及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quartz2.2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依赖，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pom.xml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文件内容如下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&lt;project xmlns="http://maven.apache.org/POM/4.0.0" xmlns:xsi="http://www.w3.org/2001/XMLSchema-instance"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xsi:schemaLocation="http://maven.apache.org/POM/4.0.0 http://maven.apache.org/xsd/maven-4.0.0.xsd"&gt;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&lt;modelVersion&gt;4.0.0&lt;/modelVersion&gt;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&lt;groupId&gt;com.qerooy&lt;/groupId&gt;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&lt;artifactId&gt;spring-quartz&lt;/artifactId&gt;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&lt;version&gt;0.0.1-SNAPSHOT&lt;/version&gt;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&lt;packaging&gt;war&lt;/packaging&gt;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&lt;properties&gt;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&lt;spring.version&gt;4.0.2.RELEASE&lt;/spring.version&gt;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&lt;log4j.version&gt;1.2.17&lt;/log4j.version&gt;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&lt;quartz.version&gt;2.2.1&lt;/quartz.version&gt;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&lt;/properties&gt;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&lt;dependencies&gt;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3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3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3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3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3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3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&lt;artifactId&gt;spring-core&lt;/artifactId&gt;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3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3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&lt;version&gt;${spring.version}&lt;/version&gt;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3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3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4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4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4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4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4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4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4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&lt;artifactId&gt;spring-context&lt;/artifactId&gt;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4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4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&lt;version&gt;${spring.version}&lt;/version&gt;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4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5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5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5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5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5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5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5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5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&lt;artifactId&gt;spring-context-support&lt;/artifactId&gt;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5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5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&lt;version&gt;${spring.version}&lt;/version&gt;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6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6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6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6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6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6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6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6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6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&lt;artifactId&gt;spring-tx&lt;/artifactId&gt;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6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7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lastRenderedPageBreak/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&lt;version&gt;${spring.version}&lt;/version&gt;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7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7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7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7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7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7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7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7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7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&lt;artifactId&gt;spring-web&lt;/artifactId&gt;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8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8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&lt;version&gt;${spring.version}&lt;/version&gt;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8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8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8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8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8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8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8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8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9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&lt;artifactId&gt;spring-webmvc&lt;/artifactId&gt;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9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9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&lt;version&gt;${spring.version}&lt;/version&gt;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9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9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9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9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9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9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9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0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0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&lt;artifactId&gt;spring-jdbc&lt;/artifactId&gt;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0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0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&lt;version&gt;${spring.version}&lt;/version&gt;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0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0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0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0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0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0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1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&lt;groupId&gt;log4j&lt;/groupId&gt;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1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1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&lt;artifactId&gt;log4j&lt;/artifactId&gt;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1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1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&lt;version&gt;${log4j.version}&lt;/version&gt;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1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1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1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1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1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2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2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&lt;groupId&gt;org.quartz-scheduler&lt;/groupId&gt;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2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2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&lt;artifactId&gt;quartz&lt;/artifactId&gt;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2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2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&lt;version&gt;${quartz.version}&lt;/version&gt;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2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2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2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2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3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3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3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3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&lt;groupId&gt;junit&lt;/groupId&gt;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3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3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&lt;artifactId&gt;junit&lt;/artifactId&gt;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3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3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&lt;version&gt;4.11&lt;/version&gt;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3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3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&lt;scope&gt;test&lt;/scope&gt;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4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4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4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4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4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4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4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&lt;groupId&gt;org.springframework&lt;/groupId&gt;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4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4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&lt;artifactId&gt;spring-test&lt;/artifactId&gt;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4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5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&lt;version&gt;3.2.3.RELEASE&lt;/version&gt;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5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5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lastRenderedPageBreak/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&lt;scope&gt;test&lt;/scope&gt;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5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5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5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5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5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&lt;/dependencies&gt;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5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5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6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&lt;build /&gt;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6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6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&lt;/project&gt;</w:t>
              </w:r>
            </w:ins>
          </w:p>
          <w:p w:rsidR="00256A31" w:rsidRPr="00256A31" w:rsidRDefault="00256A31" w:rsidP="00256A31">
            <w:pPr>
              <w:widowControl/>
              <w:wordWrap w:val="0"/>
              <w:spacing w:line="262" w:lineRule="atLeast"/>
              <w:jc w:val="left"/>
              <w:rPr>
                <w:ins w:id="163" w:author="Unknown"/>
                <w:rFonts w:ascii="Tahoma" w:eastAsia="宋体" w:hAnsi="Tahoma" w:cs="Tahoma"/>
                <w:color w:val="000000"/>
                <w:kern w:val="0"/>
                <w:sz w:val="15"/>
                <w:szCs w:val="15"/>
              </w:rPr>
            </w:pPr>
            <w:ins w:id="164" w:author="Unknown"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  <w:t>2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、新建一个简单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Job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（本例演示继承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QuartzJobBean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），其简单实现如下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6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6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public class QueryJob extends QuartzJobBean{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6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6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6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7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Logger log = Logger.getLogger(getClass());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7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7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7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7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public void query(){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7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7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log.info(" log "+new Date());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7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7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}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7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8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8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@Override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8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8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protected void executeInternal(JobExecutionContext context) throws JobExecutionException {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8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8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query();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8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8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}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8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8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}</w:t>
              </w:r>
            </w:ins>
          </w:p>
          <w:p w:rsidR="00256A31" w:rsidRPr="00256A31" w:rsidRDefault="00256A31" w:rsidP="00256A31">
            <w:pPr>
              <w:widowControl/>
              <w:wordWrap w:val="0"/>
              <w:spacing w:line="262" w:lineRule="atLeast"/>
              <w:jc w:val="left"/>
              <w:rPr>
                <w:ins w:id="190" w:author="Unknown"/>
                <w:rFonts w:ascii="Tahoma" w:eastAsia="宋体" w:hAnsi="Tahoma" w:cs="Tahoma"/>
                <w:color w:val="000000"/>
                <w:kern w:val="0"/>
                <w:sz w:val="15"/>
                <w:szCs w:val="15"/>
              </w:rPr>
            </w:pPr>
            <w:ins w:id="191" w:author="Unknown"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  <w:t>3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、增加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spring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配置，同时增加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log4j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日志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  <w:t>spring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配置文件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applicationContext.xml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如下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9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9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&lt;?xml version="1.0" encoding="UTF-8"?&gt;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9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9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&lt;beans xmlns="http://www.springframework.org/schema/beans"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9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9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xmlns:mvc="http://www.springframework.org/schema/mvc" xmlns:xsi="http://www.w3.org/2001/XMLSchema-instance"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19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19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xmlns:context="http://www.springframework.org/schema/context" xmlns:tx="http://www.springframework.org/schema/tx"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0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0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xmlns:util="http://www.springframework.org/schema/util"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0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0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xsi:schemaLocation="http://www.springframework.org/schema/beans http://www.springframework.org/schema/beans/spring-beans-4.0.xsd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0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0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http://www.springframework.org/schema/mvc http://www.springframework.org/schema/mvc/spring-mvc-4.0.xsd  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0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0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http://www.springframework.org/schema/tx http://www.springframework.org/schema/tx/spring-tx-4.0.xsd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0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0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http://www.springframework.org/schema/context http://www.spri</w:t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lastRenderedPageBreak/>
                <w:t>ngframework.org/schema/context/spring-context-4.0.xsd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1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1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http://www.springframework.org/schema/util http://www.springframework.org/schema/util/spring-util-4.0.xsd"&gt;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1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1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1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1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&lt;bean id="jobDetail" class="org.springframework.scheduling.quartz.JobDetailFactoryBean"&gt;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1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1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&lt;property name="jobClass" value="com.qerooy.job.QueryJob"&gt;&lt;/property&gt;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1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1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&lt;property name="durability" value="true" /&gt;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2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2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2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2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&lt;/bean&gt;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2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2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2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2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&lt;bean id="cronTriggerBean" class="org.springframework.scheduling.quartz.CronTriggerFactoryBean"&gt;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2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2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&lt;property name="jobDetail" ref="jobDetail"&gt;&lt;/property&gt;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3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3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&lt;property name="cronExpression" value="* * * * * ?"&gt;&lt;/property&gt;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3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3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&lt;/bean&gt;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3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3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3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&lt;bean id="trigger" class="org.springframework.scheduling.quartz.SchedulerFactoryBean"&gt;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3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3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&lt;property name="triggers"&gt;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3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4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    &lt;list&gt;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4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4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        &lt;ref bean="cronTriggerBean"/&gt;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4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4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    &lt;/list&gt;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4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4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    &lt;/property&gt;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4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48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&lt;/bean&gt;  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4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5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 xml:space="preserve">    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5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5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5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&lt;/beans&gt;</w:t>
              </w:r>
            </w:ins>
          </w:p>
          <w:p w:rsidR="00256A31" w:rsidRPr="00256A31" w:rsidRDefault="00256A31" w:rsidP="00256A31">
            <w:pPr>
              <w:widowControl/>
              <w:wordWrap w:val="0"/>
              <w:spacing w:line="262" w:lineRule="atLeast"/>
              <w:jc w:val="left"/>
              <w:rPr>
                <w:ins w:id="254" w:author="Unknown"/>
                <w:rFonts w:ascii="Tahoma" w:eastAsia="宋体" w:hAnsi="Tahoma" w:cs="Tahoma"/>
                <w:color w:val="000000"/>
                <w:kern w:val="0"/>
                <w:sz w:val="15"/>
                <w:szCs w:val="15"/>
              </w:rPr>
            </w:pPr>
            <w:ins w:id="255" w:author="Unknown"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  <w:t>log4j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简单配置日志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log4j.properties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文件如下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5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5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log4j.rootLogger=INFO,Console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5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5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log4j.appender.Console=org.apache.log4j.ConsoleAppender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6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6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log4j.appender.Console.layout=org.apache.log4j.PatternLayout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6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6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log4j.appender.Console.layout.ConversionPattern=%-5r [%-17t] %-5p %c %x - %m%n</w:t>
              </w:r>
            </w:ins>
          </w:p>
          <w:p w:rsidR="00256A31" w:rsidRPr="00256A31" w:rsidRDefault="00256A31" w:rsidP="00256A31">
            <w:pPr>
              <w:widowControl/>
              <w:wordWrap w:val="0"/>
              <w:spacing w:line="262" w:lineRule="atLeast"/>
              <w:jc w:val="left"/>
              <w:rPr>
                <w:ins w:id="264" w:author="Unknown"/>
                <w:rFonts w:ascii="Tahoma" w:eastAsia="宋体" w:hAnsi="Tahoma" w:cs="Tahoma"/>
                <w:color w:val="000000"/>
                <w:kern w:val="0"/>
                <w:sz w:val="15"/>
                <w:szCs w:val="15"/>
              </w:rPr>
            </w:pPr>
            <w:ins w:id="265" w:author="Unknown"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  <w:t>4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、最后编写一个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junit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测试类，观察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job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t>运行情况</w:t>
              </w:r>
              <w:r w:rsidRPr="00256A31">
                <w:rPr>
                  <w:rFonts w:ascii="Tahoma" w:eastAsia="宋体" w:hAnsi="Tahoma" w:cs="Tahoma"/>
                  <w:color w:val="000000"/>
                  <w:kern w:val="0"/>
                  <w:sz w:val="15"/>
                  <w:szCs w:val="15"/>
                </w:rPr>
                <w:br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6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6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lastRenderedPageBreak/>
                <w:t>package com.qerooy;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6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69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70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import org.junit.Test;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71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72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import org.junit.runner.RunWith;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73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74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import org.springframework.test.context.ContextConfiguration;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75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76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import org.springframework.test.context.junit4.SpringJUnit4ClassRunner;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77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7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7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@RunWith(SpringJUnit4ClassRunner.class)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8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8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@ContextConfiguration({"classpath*:*applicationContext.xml"})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8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8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public class SchedulerTest {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8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8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8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8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@Test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88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89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public void test() throws Exception{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90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91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Thread.sleep(20*1000);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92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93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  <w:t>}</w:t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94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95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ab/>
              </w:r>
            </w:ins>
          </w:p>
          <w:p w:rsidR="00256A31" w:rsidRPr="00256A31" w:rsidRDefault="00256A31" w:rsidP="00256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62" w:lineRule="atLeast"/>
              <w:jc w:val="left"/>
              <w:rPr>
                <w:ins w:id="296" w:author="Unknown"/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ins w:id="297" w:author="Unknown">
              <w:r w:rsidRPr="00256A31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}</w:t>
              </w:r>
            </w:ins>
          </w:p>
          <w:p w:rsidR="00256A31" w:rsidRDefault="00256A31"/>
        </w:tc>
      </w:tr>
    </w:tbl>
    <w:p w:rsidR="00A024DF" w:rsidRDefault="00A024DF"/>
    <w:sectPr w:rsidR="00A0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4DF" w:rsidRDefault="00A024DF" w:rsidP="00256A31">
      <w:r>
        <w:separator/>
      </w:r>
    </w:p>
  </w:endnote>
  <w:endnote w:type="continuationSeparator" w:id="1">
    <w:p w:rsidR="00A024DF" w:rsidRDefault="00A024DF" w:rsidP="00256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4DF" w:rsidRDefault="00A024DF" w:rsidP="00256A31">
      <w:r>
        <w:separator/>
      </w:r>
    </w:p>
  </w:footnote>
  <w:footnote w:type="continuationSeparator" w:id="1">
    <w:p w:rsidR="00A024DF" w:rsidRDefault="00A024DF" w:rsidP="00256A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A31"/>
    <w:rsid w:val="00256A31"/>
    <w:rsid w:val="00A0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6A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A31"/>
    <w:rPr>
      <w:sz w:val="18"/>
      <w:szCs w:val="18"/>
    </w:rPr>
  </w:style>
  <w:style w:type="table" w:styleId="a5">
    <w:name w:val="Table Grid"/>
    <w:basedOn w:val="a1"/>
    <w:uiPriority w:val="59"/>
    <w:rsid w:val="00256A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56A3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256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A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7070">
          <w:marLeft w:val="109"/>
          <w:marRight w:val="109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069">
          <w:marLeft w:val="109"/>
          <w:marRight w:val="109"/>
          <w:marTop w:val="55"/>
          <w:marBottom w:val="109"/>
          <w:divBdr>
            <w:top w:val="none" w:sz="0" w:space="0" w:color="auto"/>
            <w:left w:val="none" w:sz="0" w:space="0" w:color="auto"/>
            <w:bottom w:val="dashed" w:sz="12" w:space="3" w:color="DADBD6"/>
            <w:right w:val="none" w:sz="0" w:space="0" w:color="auto"/>
          </w:divBdr>
          <w:divsChild>
            <w:div w:id="1671441696">
              <w:marLeft w:val="0"/>
              <w:marRight w:val="0"/>
              <w:marTop w:val="21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7506">
          <w:marLeft w:val="109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528">
          <w:marLeft w:val="109"/>
          <w:marRight w:val="109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895">
          <w:marLeft w:val="109"/>
          <w:marRight w:val="109"/>
          <w:marTop w:val="55"/>
          <w:marBottom w:val="109"/>
          <w:divBdr>
            <w:top w:val="none" w:sz="0" w:space="0" w:color="auto"/>
            <w:left w:val="none" w:sz="0" w:space="0" w:color="auto"/>
            <w:bottom w:val="dashed" w:sz="12" w:space="3" w:color="DADBD6"/>
            <w:right w:val="none" w:sz="0" w:space="0" w:color="auto"/>
          </w:divBdr>
          <w:divsChild>
            <w:div w:id="380251131">
              <w:marLeft w:val="0"/>
              <w:marRight w:val="0"/>
              <w:marTop w:val="21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48746">
          <w:marLeft w:val="109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779</Words>
  <Characters>4441</Characters>
  <Application>Microsoft Office Word</Application>
  <DocSecurity>0</DocSecurity>
  <Lines>37</Lines>
  <Paragraphs>10</Paragraphs>
  <ScaleCrop>false</ScaleCrop>
  <Company>微软中国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2015-10-14T01:02:00Z</dcterms:created>
  <dcterms:modified xsi:type="dcterms:W3CDTF">2015-10-14T01:03:00Z</dcterms:modified>
</cp:coreProperties>
</file>