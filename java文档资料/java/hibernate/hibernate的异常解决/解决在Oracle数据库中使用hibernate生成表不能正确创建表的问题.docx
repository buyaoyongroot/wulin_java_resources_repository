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25" w:rsidRPr="007B1725" w:rsidRDefault="007B1725" w:rsidP="007B1725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7B172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解决在</w:t>
      </w:r>
      <w:r w:rsidRPr="007B172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Oracle</w:t>
      </w:r>
      <w:r w:rsidRPr="007B172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数据库中使用</w:t>
      </w:r>
      <w:r w:rsidRPr="007B172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hibernate</w:t>
      </w:r>
      <w:r w:rsidRPr="007B172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生成表不能正确创建表的问题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554"/>
        <w:gridCol w:w="2445"/>
      </w:tblGrid>
      <w:tr w:rsidR="007B1725" w:rsidRPr="007B1725" w:rsidTr="007B1725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2011-06-29]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B1725" w:rsidRPr="007B1725" w:rsidRDefault="007B1725" w:rsidP="007B1725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w5q7c3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7B1725" w:rsidRPr="007B1725" w:rsidRDefault="007B1725" w:rsidP="007B1725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hyperlink r:id="rId6" w:history="1">
              <w:r w:rsidRPr="007B1725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大</w:t>
              </w:r>
            </w:hyperlink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7" w:history="1">
              <w:r w:rsidRPr="007B1725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中</w:t>
              </w:r>
            </w:hyperlink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8" w:history="1">
              <w:r w:rsidRPr="007B1725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小</w:t>
              </w:r>
            </w:hyperlink>
            <w:r w:rsidRPr="007B172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7B1725" w:rsidRPr="007B1725" w:rsidRDefault="007B1725" w:rsidP="007B1725">
      <w:pPr>
        <w:widowControl/>
        <w:shd w:val="clear" w:color="auto" w:fill="FAFAFC"/>
        <w:wordWrap w:val="0"/>
        <w:spacing w:before="100" w:beforeAutospacing="1" w:after="100" w:afterAutospacing="1"/>
        <w:rPr>
          <w:ins w:id="0" w:author="Unknown"/>
          <w:rFonts w:ascii="Tahoma" w:eastAsia="宋体" w:hAnsi="Tahoma" w:cs="Tahoma"/>
          <w:color w:val="333333"/>
          <w:kern w:val="0"/>
          <w:szCs w:val="21"/>
        </w:rPr>
      </w:pPr>
      <w:ins w:id="1" w:author="Unknown"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最近在项目中使用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hibernate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的动态生成表，即将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hbm2ddl.auto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配置成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update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时，发现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hibernate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并没有按照默认的生成规则生成相应的数据表信息。但奇怪的是，只是部分表没有生成，而其它的表即生成成功了。重新启动项目，发现问题依旧。奇怪的是，虽然有些表没有生成，但它相关联的关联表即生成了，而且在生成时，会报一个找不到相关的引用表的错误。报的错误如下：</w:t>
        </w:r>
      </w:ins>
    </w:p>
    <w:p w:rsidR="007B1725" w:rsidRPr="007B1725" w:rsidRDefault="007B1725" w:rsidP="007B1725">
      <w:pPr>
        <w:widowControl/>
        <w:shd w:val="clear" w:color="auto" w:fill="FAFAFC"/>
        <w:wordWrap w:val="0"/>
        <w:spacing w:before="100" w:beforeAutospacing="1" w:after="100" w:afterAutospacing="1"/>
        <w:rPr>
          <w:ins w:id="2" w:author="Unknown"/>
          <w:rFonts w:ascii="Tahoma" w:eastAsia="宋体" w:hAnsi="Tahoma" w:cs="Tahoma"/>
          <w:color w:val="333333"/>
          <w:kern w:val="0"/>
          <w:szCs w:val="21"/>
        </w:rPr>
      </w:pPr>
      <w:ins w:id="3" w:author="Unknown"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 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5"/>
        <w:gridCol w:w="8191"/>
      </w:tblGrid>
      <w:tr w:rsidR="007B1725" w:rsidRPr="007B1725" w:rsidTr="007B1725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Tahoma" w:eastAsia="宋体" w:hAnsi="Tahoma" w:cs="Tahoma"/>
                <w:kern w:val="0"/>
                <w:szCs w:val="21"/>
              </w:rPr>
              <w:t>1</w:t>
            </w:r>
          </w:p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Tahoma" w:eastAsia="宋体" w:hAnsi="Tahoma" w:cs="Tahoma"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Courier New" w:eastAsia="宋体" w:hAnsi="Courier New" w:cs="Courier New"/>
                <w:kern w:val="0"/>
                <w:sz w:val="20"/>
              </w:rPr>
              <w:t>=2011-05-06 09:45:56 [org.hibernate.tool.hbm2ddl.SchemaUpdate]-[ERROR] Unsuccessful: alter table r_role_x_menu add constraint FK474DC862E1A553E2 foreign key (menu_id) references p_menu</w:t>
            </w:r>
          </w:p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Courier New" w:eastAsia="宋体" w:hAnsi="Courier New" w:cs="Courier New"/>
                <w:kern w:val="0"/>
                <w:sz w:val="20"/>
              </w:rPr>
              <w:t xml:space="preserve">=2011-05-06 09:45:56 [org.hibernate.tool.hbm2ddl.SchemaUpdate]-[ERROR] ORA-00942: </w:t>
            </w:r>
            <w:r w:rsidRPr="007B1725">
              <w:rPr>
                <w:rFonts w:ascii="Courier New" w:eastAsia="宋体" w:hAnsi="Courier New" w:cs="Courier New"/>
                <w:kern w:val="0"/>
                <w:sz w:val="20"/>
              </w:rPr>
              <w:t>表或视图不存在</w:t>
            </w:r>
          </w:p>
        </w:tc>
      </w:tr>
    </w:tbl>
    <w:p w:rsidR="007B1725" w:rsidRPr="007B1725" w:rsidRDefault="007B1725" w:rsidP="007B1725">
      <w:pPr>
        <w:widowControl/>
        <w:shd w:val="clear" w:color="auto" w:fill="FAFAFC"/>
        <w:wordWrap w:val="0"/>
        <w:spacing w:before="100" w:beforeAutospacing="1" w:after="100" w:afterAutospacing="1"/>
        <w:rPr>
          <w:ins w:id="4" w:author="Unknown"/>
          <w:rFonts w:ascii="Tahoma" w:eastAsia="宋体" w:hAnsi="Tahoma" w:cs="Tahoma"/>
          <w:color w:val="333333"/>
          <w:kern w:val="0"/>
          <w:szCs w:val="21"/>
        </w:rPr>
      </w:pPr>
      <w:ins w:id="5" w:author="Unknown"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 xml:space="preserve">    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找了半天，最后发现一个问题，即这里需要引用的表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p_menu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在另一个用户空间里已经存在了，而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hibernate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在创建表时，在另一个用户空间中找到了这个表，故不再在当前的用户空间中创建这个表了。而在创建关联表时，由于关联的是本用户空间的表，故有此错误。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br/>
          <w:t>    hibernate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使用了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jdbc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默认的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databasemeta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来寻找相应表数据信息，当使用默认的配置时，由于某种原因（并不是每次都能发生，取决于数据库本身以及相应的驱动）。当使用当前用户连接到数据库时，使用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databasemeta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寻找数据库表信息时，会查询出其它用户的数据表信息（即使当前用户没有相应的权限）。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   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解决此问题的方法很简单，只需要在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hibernate.cfg.xml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中配置一句：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5"/>
        <w:gridCol w:w="6546"/>
      </w:tblGrid>
      <w:tr w:rsidR="007B1725" w:rsidRPr="007B1725" w:rsidTr="007B1725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Tahoma" w:eastAsia="宋体" w:hAnsi="Tahoma" w:cs="Tahoma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B1725" w:rsidRPr="007B1725" w:rsidRDefault="007B1725" w:rsidP="007B1725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B1725">
              <w:rPr>
                <w:rFonts w:ascii="宋体" w:eastAsia="宋体" w:hAnsi="宋体" w:cs="宋体"/>
                <w:kern w:val="0"/>
                <w:sz w:val="24"/>
              </w:rPr>
              <w:t>&lt;property</w:t>
            </w:r>
            <w:r w:rsidRPr="007B1725">
              <w:rPr>
                <w:rFonts w:ascii="Tahoma" w:eastAsia="宋体" w:hAnsi="Tahoma" w:cs="Tahoma"/>
                <w:kern w:val="0"/>
              </w:rPr>
              <w:t> </w:t>
            </w:r>
            <w:r w:rsidRPr="007B1725">
              <w:rPr>
                <w:rFonts w:ascii="宋体" w:eastAsia="宋体" w:hAnsi="宋体" w:cs="宋体"/>
                <w:kern w:val="0"/>
                <w:sz w:val="24"/>
              </w:rPr>
              <w:t>name="default_schema"&gt;当前连接用户&lt;/property&gt;</w:t>
            </w:r>
          </w:p>
        </w:tc>
      </w:tr>
    </w:tbl>
    <w:p w:rsidR="007B1725" w:rsidRPr="007B1725" w:rsidRDefault="007B1725" w:rsidP="007B1725">
      <w:pPr>
        <w:widowControl/>
        <w:shd w:val="clear" w:color="auto" w:fill="FAFAFC"/>
        <w:wordWrap w:val="0"/>
        <w:spacing w:before="100" w:beforeAutospacing="1" w:after="100" w:afterAutospacing="1"/>
        <w:rPr>
          <w:ins w:id="6" w:author="Unknown"/>
          <w:rFonts w:ascii="Tahoma" w:eastAsia="宋体" w:hAnsi="Tahoma" w:cs="Tahoma"/>
          <w:color w:val="333333"/>
          <w:kern w:val="0"/>
          <w:szCs w:val="21"/>
        </w:rPr>
      </w:pPr>
      <w:ins w:id="7" w:author="Unknown"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 xml:space="preserve">   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这样，使用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databasemeta</w:t>
        </w:r>
        <w:r w:rsidRPr="007B1725">
          <w:rPr>
            <w:rFonts w:ascii="Tahoma" w:eastAsia="宋体" w:hAnsi="Tahoma" w:cs="Tahoma"/>
            <w:color w:val="333333"/>
            <w:kern w:val="0"/>
            <w:szCs w:val="21"/>
          </w:rPr>
          <w:t>时，就会强制性地在当前用户空间中寻找数据库信息了，这样就能正确的创建出表结构了。</w:t>
        </w:r>
      </w:ins>
    </w:p>
    <w:p w:rsidR="00001083" w:rsidRPr="007B1725" w:rsidRDefault="00001083"/>
    <w:sectPr w:rsidR="00001083" w:rsidRPr="007B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083" w:rsidRDefault="00001083" w:rsidP="007B1725">
      <w:r>
        <w:separator/>
      </w:r>
    </w:p>
  </w:endnote>
  <w:endnote w:type="continuationSeparator" w:id="1">
    <w:p w:rsidR="00001083" w:rsidRDefault="00001083" w:rsidP="007B1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083" w:rsidRDefault="00001083" w:rsidP="007B1725">
      <w:r>
        <w:separator/>
      </w:r>
    </w:p>
  </w:footnote>
  <w:footnote w:type="continuationSeparator" w:id="1">
    <w:p w:rsidR="00001083" w:rsidRDefault="00001083" w:rsidP="007B1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25"/>
    <w:rsid w:val="00001083"/>
    <w:rsid w:val="007B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7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1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1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1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17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7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B172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1725"/>
  </w:style>
  <w:style w:type="paragraph" w:styleId="a6">
    <w:name w:val="Normal (Web)"/>
    <w:basedOn w:val="a"/>
    <w:uiPriority w:val="99"/>
    <w:semiHidden/>
    <w:unhideWhenUsed/>
    <w:rsid w:val="007B1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1725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7B17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B172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12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ContentSize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ontentSize(16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>微软中国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2015-05-09T09:53:00Z</dcterms:created>
  <dcterms:modified xsi:type="dcterms:W3CDTF">2015-05-09T09:54:00Z</dcterms:modified>
</cp:coreProperties>
</file>