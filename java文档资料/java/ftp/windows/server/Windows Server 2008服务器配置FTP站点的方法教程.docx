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2A" w:rsidRPr="002A732A" w:rsidRDefault="002A732A" w:rsidP="002A732A">
      <w:pPr>
        <w:widowControl/>
        <w:spacing w:line="750" w:lineRule="atLeast"/>
        <w:ind w:left="315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</w:pPr>
      <w:r w:rsidRPr="002A732A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Windows Server 2008</w:t>
      </w:r>
      <w:r w:rsidRPr="002A732A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服务器配置</w:t>
      </w:r>
      <w:r w:rsidRPr="002A732A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FTP</w:t>
      </w:r>
      <w:r w:rsidRPr="002A732A">
        <w:rPr>
          <w:rFonts w:ascii="Tahoma" w:eastAsia="宋体" w:hAnsi="Tahoma" w:cs="Tahoma"/>
          <w:b/>
          <w:bCs/>
          <w:color w:val="669900"/>
          <w:kern w:val="36"/>
          <w:sz w:val="23"/>
          <w:szCs w:val="23"/>
        </w:rPr>
        <w:t>站点的方法教程</w:t>
      </w:r>
    </w:p>
    <w:p w:rsidR="00411012" w:rsidRDefault="00411012" w:rsidP="002A732A">
      <w:pPr>
        <w:widowControl/>
        <w:shd w:val="clear" w:color="auto" w:fill="FFFFFF"/>
        <w:wordWrap w:val="0"/>
        <w:spacing w:line="378" w:lineRule="atLeast"/>
        <w:ind w:firstLine="300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</w:p>
    <w:p w:rsidR="002A732A" w:rsidRPr="002A732A" w:rsidRDefault="002A732A" w:rsidP="002A732A">
      <w:pPr>
        <w:widowControl/>
        <w:shd w:val="clear" w:color="auto" w:fill="FFFFFF"/>
        <w:wordWrap w:val="0"/>
        <w:spacing w:line="378" w:lineRule="atLeast"/>
        <w:ind w:firstLine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A732A">
        <w:rPr>
          <w:rFonts w:ascii="Tahoma" w:eastAsia="宋体" w:hAnsi="Tahoma" w:cs="Tahoma"/>
          <w:color w:val="444444"/>
          <w:kern w:val="0"/>
          <w:szCs w:val="21"/>
        </w:rPr>
        <w:t>下面我们参考一下</w:t>
      </w:r>
      <w:r w:rsidRPr="002A732A">
        <w:rPr>
          <w:rFonts w:ascii="Tahoma" w:eastAsia="宋体" w:hAnsi="Tahoma" w:cs="Tahoma"/>
          <w:color w:val="444444"/>
          <w:kern w:val="0"/>
          <w:szCs w:val="21"/>
        </w:rPr>
        <w:t>Windows Server 2008</w:t>
      </w:r>
      <w:r w:rsidRPr="002A732A">
        <w:rPr>
          <w:rFonts w:ascii="Tahoma" w:eastAsia="宋体" w:hAnsi="Tahoma" w:cs="Tahoma"/>
          <w:color w:val="444444"/>
          <w:kern w:val="0"/>
          <w:szCs w:val="21"/>
        </w:rPr>
        <w:t>服务器配置</w:t>
      </w:r>
      <w:r w:rsidRPr="002A732A">
        <w:rPr>
          <w:rFonts w:ascii="Tahoma" w:eastAsia="宋体" w:hAnsi="Tahoma" w:cs="Tahoma"/>
          <w:color w:val="444444"/>
          <w:kern w:val="0"/>
          <w:szCs w:val="21"/>
        </w:rPr>
        <w:t>FTP</w:t>
      </w:r>
      <w:r w:rsidRPr="002A732A">
        <w:rPr>
          <w:rFonts w:ascii="Tahoma" w:eastAsia="宋体" w:hAnsi="Tahoma" w:cs="Tahoma"/>
          <w:color w:val="444444"/>
          <w:kern w:val="0"/>
          <w:szCs w:val="21"/>
        </w:rPr>
        <w:t>站点的方法</w:t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0" w:author="Unknown"/>
          <w:rFonts w:ascii="Tahoma" w:eastAsia="宋体" w:hAnsi="Tahoma" w:cs="Tahoma"/>
          <w:color w:val="444444"/>
          <w:kern w:val="0"/>
          <w:szCs w:val="21"/>
        </w:rPr>
      </w:pPr>
      <w:ins w:id="1" w:author="Unknown"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1.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首先，安装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FTP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服务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2" w:author="Unknown"/>
          <w:rFonts w:ascii="Tahoma" w:eastAsia="宋体" w:hAnsi="Tahoma" w:cs="Tahoma"/>
          <w:color w:val="444444"/>
          <w:kern w:val="0"/>
          <w:szCs w:val="21"/>
        </w:rPr>
      </w:pPr>
      <w:ins w:id="3" w:author="Unknown"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打开服务器管理器，点击角色，添加角色，如果安装过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iis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，角色摘要里面会有个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Web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服务器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(IIS),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点击后面的添加角色，滚动条拉到最后勾选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FTP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服务器，根据步骤安装。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 xml:space="preserve"> www.jb51.net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4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6381750" cy="3295650"/>
            <wp:effectExtent l="19050" t="0" r="0" b="0"/>
            <wp:docPr id="1" name="图片 1" descr="http://files.jb51.net/file_images/article/201212/2012121215162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212/2012121215162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5" w:author="Unknown"/>
          <w:rFonts w:ascii="Tahoma" w:eastAsia="宋体" w:hAnsi="Tahoma" w:cs="Tahoma"/>
          <w:color w:val="444444"/>
          <w:kern w:val="0"/>
          <w:szCs w:val="21"/>
        </w:rPr>
      </w:pPr>
      <w:ins w:id="6" w:author="Unknown"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2.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添加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FTP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站点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7" w:author="Unknown"/>
          <w:rFonts w:ascii="Tahoma" w:eastAsia="宋体" w:hAnsi="Tahoma" w:cs="Tahoma"/>
          <w:color w:val="444444"/>
          <w:kern w:val="0"/>
          <w:szCs w:val="21"/>
        </w:rPr>
      </w:pPr>
      <w:ins w:id="8" w:author="Unknown"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lastRenderedPageBreak/>
          <w:t>打开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IIS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管理器，依图操作：</w:t>
        </w:r>
        <w:r w:rsidRPr="002A732A">
          <w:rPr>
            <w:rFonts w:ascii="Tahoma" w:eastAsia="宋体" w:hAnsi="Tahoma" w:cs="Tahoma"/>
            <w:color w:val="444444"/>
            <w:kern w:val="0"/>
          </w:rPr>
          <w:t> 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br/>
        </w:r>
      </w:ins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6381750" cy="6086475"/>
            <wp:effectExtent l="19050" t="0" r="0" b="0"/>
            <wp:docPr id="2" name="图片 2" descr="http://files.jb51.net/file_images/article/201212/2012121215162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212/20121212151620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9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371725" cy="1895475"/>
            <wp:effectExtent l="19050" t="0" r="9525" b="0"/>
            <wp:docPr id="3" name="图片 3" descr="http://files.jb51.net/file_images/article/201212/2012121215162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212/201212121516202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0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534025" cy="3914775"/>
            <wp:effectExtent l="19050" t="0" r="9525" b="0"/>
            <wp:docPr id="4" name="图片 4" descr="http://files.jb51.net/file_images/article/201212/2012121215162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212/20121212151620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1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524500" cy="3895725"/>
            <wp:effectExtent l="19050" t="0" r="0" b="0"/>
            <wp:docPr id="5" name="图片 5" descr="http://files.jb51.net/file_images/article/201212/2012121215162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212/20121212151620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2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514975" cy="3924300"/>
            <wp:effectExtent l="19050" t="0" r="9525" b="0"/>
            <wp:docPr id="6" name="图片 6" descr="http://files.jb51.net/file_images/article/201212/2012121215162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212/201212121516203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3" w:author="Unknown"/>
          <w:rFonts w:ascii="Tahoma" w:eastAsia="宋体" w:hAnsi="Tahoma" w:cs="Tahoma"/>
          <w:color w:val="444444"/>
          <w:kern w:val="0"/>
          <w:szCs w:val="21"/>
        </w:rPr>
      </w:pPr>
      <w:ins w:id="14" w:author="Unknown"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点击完成，至此创建站点完成。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5" w:author="Unknown"/>
          <w:rFonts w:ascii="Tahoma" w:eastAsia="宋体" w:hAnsi="Tahoma" w:cs="Tahoma"/>
          <w:color w:val="444444"/>
          <w:kern w:val="0"/>
          <w:szCs w:val="21"/>
        </w:rPr>
      </w:pPr>
      <w:ins w:id="16" w:author="Unknown"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3.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创建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FTP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账户</w:t>
        </w:r>
        <w:r w:rsidRPr="002A732A">
          <w:rPr>
            <w:rFonts w:ascii="Tahoma" w:eastAsia="宋体" w:hAnsi="Tahoma" w:cs="Tahoma"/>
            <w:color w:val="444444"/>
            <w:kern w:val="0"/>
          </w:rPr>
          <w:t> 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br/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开始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-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运行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-cmd-lusrmgr.msc,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出现本地用户和组窗口，新用户添加新用户。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7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848100" cy="3248025"/>
            <wp:effectExtent l="19050" t="0" r="0" b="0"/>
            <wp:docPr id="7" name="图片 7" descr="http://files.jb51.net/file_images/article/201212/2012121215162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212/201212121516203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18" w:author="Unknown"/>
          <w:rFonts w:ascii="Tahoma" w:eastAsia="宋体" w:hAnsi="Tahoma" w:cs="Tahoma"/>
          <w:color w:val="444444"/>
          <w:kern w:val="0"/>
          <w:szCs w:val="21"/>
        </w:rPr>
      </w:pPr>
      <w:ins w:id="19" w:author="Unknown"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4.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配置权限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20" w:author="Unknown"/>
          <w:rFonts w:ascii="Tahoma" w:eastAsia="宋体" w:hAnsi="Tahoma" w:cs="Tahoma"/>
          <w:color w:val="444444"/>
          <w:kern w:val="0"/>
          <w:szCs w:val="21"/>
        </w:rPr>
      </w:pPr>
      <w:ins w:id="21" w:author="Unknown"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在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IIS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左边选择刚添加的站点，点击编辑权限，选择安全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-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编辑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-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添加，添加上一步所创建的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ftp</w:t>
        </w:r>
        <w:r w:rsidRPr="002A732A">
          <w:rPr>
            <w:rFonts w:ascii="Tahoma" w:eastAsia="宋体" w:hAnsi="Tahoma" w:cs="Tahoma"/>
            <w:color w:val="444444"/>
            <w:kern w:val="0"/>
            <w:szCs w:val="21"/>
          </w:rPr>
          <w:t>账户，赋予完全控制权限，点击确定即可。</w:t>
        </w:r>
      </w:ins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22" w:author="Unknown"/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524500" cy="6038850"/>
            <wp:effectExtent l="19050" t="0" r="0" b="0"/>
            <wp:docPr id="8" name="图片 8" descr="http://files.jb51.net/file_images/article/201212/201212121516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jb51.net/file_images/article/201212/201212121516203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2A" w:rsidRPr="002A732A" w:rsidRDefault="002A732A" w:rsidP="002A732A">
      <w:pPr>
        <w:widowControl/>
        <w:wordWrap w:val="0"/>
        <w:spacing w:line="378" w:lineRule="atLeast"/>
        <w:jc w:val="left"/>
        <w:rPr>
          <w:ins w:id="23" w:author="Unknown"/>
          <w:rFonts w:ascii="Tahoma" w:eastAsia="宋体" w:hAnsi="Tahoma" w:cs="Tahoma"/>
          <w:color w:val="444444"/>
          <w:kern w:val="0"/>
          <w:szCs w:val="21"/>
        </w:rPr>
      </w:pPr>
      <w:ins w:id="24" w:author="Unknown"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ok.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到此配置完毕</w:t>
        </w:r>
        <w:r w:rsidRPr="002A732A">
          <w:rPr>
            <w:rFonts w:ascii="Tahoma" w:eastAsia="宋体" w:hAnsi="Tahoma" w:cs="Tahoma"/>
            <w:b/>
            <w:bCs/>
            <w:color w:val="444444"/>
            <w:kern w:val="0"/>
          </w:rPr>
          <w:t>.</w:t>
        </w:r>
      </w:ins>
    </w:p>
    <w:p w:rsidR="00FE6FB1" w:rsidRDefault="00FE6FB1"/>
    <w:sectPr w:rsidR="00FE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FB1" w:rsidRDefault="00FE6FB1" w:rsidP="002A732A">
      <w:r>
        <w:separator/>
      </w:r>
    </w:p>
  </w:endnote>
  <w:endnote w:type="continuationSeparator" w:id="1">
    <w:p w:rsidR="00FE6FB1" w:rsidRDefault="00FE6FB1" w:rsidP="002A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FB1" w:rsidRDefault="00FE6FB1" w:rsidP="002A732A">
      <w:r>
        <w:separator/>
      </w:r>
    </w:p>
  </w:footnote>
  <w:footnote w:type="continuationSeparator" w:id="1">
    <w:p w:rsidR="00FE6FB1" w:rsidRDefault="00FE6FB1" w:rsidP="002A7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32A"/>
    <w:rsid w:val="002A732A"/>
    <w:rsid w:val="00411012"/>
    <w:rsid w:val="00FE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73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3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3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73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A732A"/>
  </w:style>
  <w:style w:type="character" w:styleId="a5">
    <w:name w:val="Hyperlink"/>
    <w:basedOn w:val="a0"/>
    <w:uiPriority w:val="99"/>
    <w:semiHidden/>
    <w:unhideWhenUsed/>
    <w:rsid w:val="002A732A"/>
    <w:rPr>
      <w:color w:val="0000FF"/>
      <w:u w:val="single"/>
    </w:rPr>
  </w:style>
  <w:style w:type="character" w:styleId="a6">
    <w:name w:val="Strong"/>
    <w:basedOn w:val="a0"/>
    <w:uiPriority w:val="22"/>
    <w:qFormat/>
    <w:rsid w:val="002A732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A732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581">
          <w:marLeft w:val="0"/>
          <w:marRight w:val="0"/>
          <w:marTop w:val="0"/>
          <w:marBottom w:val="0"/>
          <w:divBdr>
            <w:top w:val="dashed" w:sz="6" w:space="0" w:color="DFF5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439">
              <w:marLeft w:val="0"/>
              <w:marRight w:val="0"/>
              <w:marTop w:val="0"/>
              <w:marBottom w:val="0"/>
              <w:divBdr>
                <w:top w:val="dashed" w:sz="6" w:space="2" w:color="BFDFFF"/>
                <w:left w:val="dashed" w:sz="6" w:space="2" w:color="BFDFFF"/>
                <w:bottom w:val="dashed" w:sz="6" w:space="2" w:color="BFDFFF"/>
                <w:right w:val="dashed" w:sz="6" w:space="2" w:color="BFDFFF"/>
              </w:divBdr>
            </w:div>
            <w:div w:id="202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4</cp:revision>
  <dcterms:created xsi:type="dcterms:W3CDTF">2015-09-06T06:22:00Z</dcterms:created>
  <dcterms:modified xsi:type="dcterms:W3CDTF">2015-09-06T06:22:00Z</dcterms:modified>
</cp:coreProperties>
</file>