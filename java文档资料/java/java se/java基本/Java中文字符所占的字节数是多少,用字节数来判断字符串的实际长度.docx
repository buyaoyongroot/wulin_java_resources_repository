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925" w:rsidRDefault="00335C53">
      <w:r w:rsidRPr="00335C53">
        <w:t>https://zhidao.baidu.com/question/684392009705705172.html</w:t>
      </w:r>
    </w:p>
    <w:p w:rsidR="003D513C" w:rsidRDefault="003D513C"/>
    <w:p w:rsidR="003D513C" w:rsidRPr="003D513C" w:rsidRDefault="003D513C" w:rsidP="003D513C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3D513C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Java中文字符所占的字节数是多少</w:t>
      </w:r>
      <w:r w:rsidR="00240133">
        <w:rPr>
          <w:rFonts w:ascii="微软雅黑" w:eastAsia="微软雅黑" w:hAnsi="微软雅黑" w:cs="宋体" w:hint="eastAsia"/>
          <w:color w:val="333333"/>
          <w:kern w:val="36"/>
          <w:sz w:val="36"/>
          <w:szCs w:val="36"/>
        </w:rPr>
        <w:t>,用字节数来判断字符串的实际长度</w:t>
      </w:r>
      <w:bookmarkStart w:id="0" w:name="_GoBack"/>
      <w:bookmarkEnd w:id="0"/>
    </w:p>
    <w:p w:rsidR="003D513C" w:rsidRPr="003D513C" w:rsidRDefault="003D513C" w:rsidP="003D513C">
      <w:pPr>
        <w:widowControl/>
        <w:shd w:val="clear" w:color="auto" w:fill="FFFFFF"/>
        <w:spacing w:line="435" w:lineRule="atLeast"/>
        <w:jc w:val="left"/>
        <w:rPr>
          <w:ins w:id="1" w:author="Unknown"/>
          <w:rFonts w:ascii="微软雅黑" w:eastAsia="微软雅黑" w:hAnsi="微软雅黑" w:cs="宋体" w:hint="eastAsia"/>
          <w:color w:val="9EADB6"/>
          <w:kern w:val="0"/>
          <w:sz w:val="18"/>
          <w:szCs w:val="18"/>
        </w:rPr>
      </w:pPr>
      <w:ins w:id="2" w:author="Unknown">
        <w:r w:rsidRPr="003D513C">
          <w:rPr>
            <w:rFonts w:ascii="微软雅黑" w:eastAsia="微软雅黑" w:hAnsi="微软雅黑" w:cs="宋体" w:hint="eastAsia"/>
            <w:color w:val="FFFFFF"/>
            <w:kern w:val="0"/>
            <w:szCs w:val="21"/>
            <w:shd w:val="clear" w:color="auto" w:fill="4DC86F"/>
          </w:rPr>
          <w:t></w:t>
        </w:r>
      </w:ins>
      <w:r w:rsidRPr="003D513C">
        <w:rPr>
          <w:rFonts w:ascii="微软雅黑" w:eastAsia="微软雅黑" w:hAnsi="微软雅黑" w:cs="宋体" w:hint="eastAsia"/>
          <w:color w:val="FFFFFF"/>
          <w:kern w:val="0"/>
          <w:szCs w:val="21"/>
          <w:shd w:val="clear" w:color="auto" w:fill="4DC86F"/>
        </w:rPr>
        <w:t> 我来答</w:t>
      </w:r>
      <w:r w:rsidRPr="003D513C"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  <w:t> </w:t>
      </w:r>
    </w:p>
    <w:p w:rsidR="003D513C" w:rsidRPr="003D513C" w:rsidRDefault="003D513C" w:rsidP="003D513C">
      <w:pPr>
        <w:widowControl/>
        <w:shd w:val="clear" w:color="auto" w:fill="FFFFFF"/>
        <w:spacing w:line="510" w:lineRule="atLeast"/>
        <w:jc w:val="left"/>
        <w:rPr>
          <w:ins w:id="3" w:author="Unknown"/>
          <w:rFonts w:ascii="PingFangSC-Regular" w:eastAsia="微软雅黑" w:hAnsi="PingFangSC-Regular" w:cs="宋体" w:hint="eastAsia"/>
          <w:color w:val="9EACB6"/>
          <w:kern w:val="0"/>
          <w:sz w:val="18"/>
          <w:szCs w:val="18"/>
        </w:rPr>
      </w:pPr>
      <w:ins w:id="4" w:author="Unknown">
        <w:r w:rsidRPr="003D513C">
          <w:rPr>
            <w:rFonts w:ascii="PingFangSC-Regular" w:eastAsia="微软雅黑" w:hAnsi="PingFangSC-Regular" w:cs="宋体"/>
            <w:color w:val="9EACB6"/>
            <w:kern w:val="0"/>
            <w:sz w:val="18"/>
            <w:szCs w:val="18"/>
          </w:rPr>
          <w:t>分享</w:t>
        </w:r>
      </w:ins>
    </w:p>
    <w:p w:rsidR="003D513C" w:rsidRPr="003D513C" w:rsidRDefault="003D513C" w:rsidP="003D513C">
      <w:pPr>
        <w:widowControl/>
        <w:shd w:val="clear" w:color="auto" w:fill="FFFFFF"/>
        <w:spacing w:line="435" w:lineRule="atLeast"/>
        <w:jc w:val="left"/>
        <w:rPr>
          <w:rFonts w:ascii="微软雅黑" w:eastAsia="微软雅黑" w:hAnsi="微软雅黑" w:cs="宋体"/>
          <w:color w:val="9EADB6"/>
          <w:kern w:val="0"/>
          <w:sz w:val="18"/>
          <w:szCs w:val="18"/>
        </w:rPr>
      </w:pPr>
      <w:r w:rsidRPr="003D513C"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  <w:t> </w:t>
      </w:r>
      <w:ins w:id="5" w:author="Unknown">
        <w:r w:rsidRPr="003D513C">
          <w:rPr>
            <w:rFonts w:ascii="微软雅黑" w:eastAsia="微软雅黑" w:hAnsi="微软雅黑" w:cs="宋体"/>
            <w:color w:val="333333"/>
            <w:kern w:val="0"/>
            <w:sz w:val="18"/>
            <w:szCs w:val="18"/>
          </w:rPr>
          <w:fldChar w:fldCharType="begin"/>
        </w:r>
        <w:r w:rsidRPr="003D513C">
          <w:rPr>
            <w:rFonts w:ascii="微软雅黑" w:eastAsia="微软雅黑" w:hAnsi="微软雅黑" w:cs="宋体"/>
            <w:color w:val="333333"/>
            <w:kern w:val="0"/>
            <w:sz w:val="18"/>
            <w:szCs w:val="18"/>
          </w:rPr>
          <w:instrText xml:space="preserve"> HYPERLINK "javascript:void(0)" </w:instrText>
        </w:r>
        <w:r w:rsidRPr="003D513C">
          <w:rPr>
            <w:rFonts w:ascii="微软雅黑" w:eastAsia="微软雅黑" w:hAnsi="微软雅黑" w:cs="宋体"/>
            <w:color w:val="333333"/>
            <w:kern w:val="0"/>
            <w:sz w:val="18"/>
            <w:szCs w:val="18"/>
          </w:rPr>
          <w:fldChar w:fldCharType="separate"/>
        </w:r>
        <w:r w:rsidRPr="003D513C">
          <w:rPr>
            <w:rFonts w:ascii="PingFangSC-Regular" w:eastAsia="微软雅黑" w:hAnsi="PingFangSC-Regular" w:cs="宋体"/>
            <w:color w:val="9EACB6"/>
            <w:kern w:val="0"/>
            <w:sz w:val="18"/>
            <w:szCs w:val="18"/>
            <w:u w:val="single"/>
          </w:rPr>
          <w:t>举报</w:t>
        </w:r>
        <w:r w:rsidRPr="003D513C">
          <w:rPr>
            <w:rFonts w:ascii="微软雅黑" w:eastAsia="微软雅黑" w:hAnsi="微软雅黑" w:cs="宋体"/>
            <w:color w:val="333333"/>
            <w:kern w:val="0"/>
            <w:sz w:val="18"/>
            <w:szCs w:val="18"/>
          </w:rPr>
          <w:fldChar w:fldCharType="end"/>
        </w:r>
      </w:ins>
      <w:r w:rsidRPr="003D513C">
        <w:rPr>
          <w:rFonts w:ascii="微软雅黑" w:eastAsia="微软雅黑" w:hAnsi="微软雅黑" w:cs="宋体" w:hint="eastAsia"/>
          <w:color w:val="9EACB6"/>
          <w:kern w:val="0"/>
          <w:sz w:val="18"/>
          <w:szCs w:val="18"/>
        </w:rPr>
        <w:t>浏览 3902 次</w:t>
      </w:r>
    </w:p>
    <w:p w:rsidR="003D513C" w:rsidRPr="003D513C" w:rsidRDefault="003D513C" w:rsidP="003D513C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7A8F9A"/>
          <w:kern w:val="0"/>
          <w:sz w:val="27"/>
          <w:szCs w:val="27"/>
        </w:rPr>
      </w:pPr>
      <w:r w:rsidRPr="003D513C">
        <w:rPr>
          <w:rFonts w:ascii="微软雅黑" w:eastAsia="微软雅黑" w:hAnsi="微软雅黑" w:cs="宋体" w:hint="eastAsia"/>
          <w:b/>
          <w:bCs/>
          <w:color w:val="7A8F9A"/>
          <w:kern w:val="0"/>
          <w:sz w:val="27"/>
          <w:szCs w:val="27"/>
          <w:shd w:val="clear" w:color="auto" w:fill="FFFFFF"/>
        </w:rPr>
        <w:t>3个回答</w:t>
      </w:r>
    </w:p>
    <w:p w:rsidR="003D513C" w:rsidRPr="003D513C" w:rsidRDefault="003D513C" w:rsidP="003D513C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7A8F9A"/>
          <w:kern w:val="0"/>
          <w:sz w:val="18"/>
          <w:szCs w:val="18"/>
        </w:rPr>
      </w:pPr>
      <w:hyperlink r:id="rId4" w:tgtFrame="_blank" w:history="1">
        <w:r w:rsidRPr="003D513C">
          <w:rPr>
            <w:rFonts w:ascii="微软雅黑" w:eastAsia="微软雅黑" w:hAnsi="微软雅黑" w:cs="宋体" w:hint="eastAsia"/>
            <w:color w:val="000000"/>
            <w:kern w:val="0"/>
            <w:sz w:val="18"/>
            <w:szCs w:val="18"/>
          </w:rPr>
          <w:t>#</w:t>
        </w:r>
        <w:proofErr w:type="gramStart"/>
        <w:r w:rsidRPr="003D513C">
          <w:rPr>
            <w:rFonts w:ascii="微软雅黑" w:eastAsia="微软雅黑" w:hAnsi="微软雅黑" w:cs="宋体" w:hint="eastAsia"/>
            <w:color w:val="000000"/>
            <w:kern w:val="0"/>
            <w:sz w:val="18"/>
            <w:szCs w:val="18"/>
          </w:rPr>
          <w:t>热议#</w:t>
        </w:r>
        <w:proofErr w:type="gramEnd"/>
        <w:r w:rsidRPr="003D513C">
          <w:rPr>
            <w:rFonts w:ascii="微软雅黑" w:eastAsia="微软雅黑" w:hAnsi="微软雅黑" w:cs="宋体" w:hint="eastAsia"/>
            <w:color w:val="34B458"/>
            <w:kern w:val="0"/>
            <w:sz w:val="18"/>
            <w:szCs w:val="18"/>
            <w:u w:val="single"/>
          </w:rPr>
          <w:t> </w:t>
        </w:r>
        <w:r w:rsidRPr="003D513C">
          <w:rPr>
            <w:rFonts w:ascii="微软雅黑" w:eastAsia="微软雅黑" w:hAnsi="微软雅黑" w:cs="宋体" w:hint="eastAsia"/>
            <w:color w:val="34B458"/>
            <w:kern w:val="0"/>
            <w:sz w:val="18"/>
            <w:szCs w:val="18"/>
          </w:rPr>
          <w:t>高考查分的前一秒你的心理状态是什么样的？</w:t>
        </w:r>
      </w:hyperlink>
    </w:p>
    <w:p w:rsidR="003D513C" w:rsidRPr="003D513C" w:rsidRDefault="003D513C" w:rsidP="003D513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D513C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1050925" cy="1050925"/>
            <wp:effectExtent l="0" t="0" r="0" b="0"/>
            <wp:docPr id="8" name="图片 8" descr="https://gss0.bdstatic.com/7Ls0a8Sm1A5BphGlnYG/sys/portrait/item/652cedd2d8adead3c1b5c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ss0.bdstatic.com/7Ls0a8Sm1A5BphGlnYG/sys/portrait/item/652cedd2d8adead3c1b5c03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D513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硪丨暧</w:t>
      </w:r>
      <w:proofErr w:type="gramEnd"/>
      <w:r w:rsidRPr="003D513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恋</w:t>
      </w:r>
      <w:r w:rsidRPr="003D513C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3D513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D513C">
        <w:rPr>
          <w:rFonts w:ascii="微软雅黑" w:eastAsia="微软雅黑" w:hAnsi="微软雅黑" w:cs="宋体" w:hint="eastAsia"/>
          <w:color w:val="9EACB6"/>
          <w:kern w:val="0"/>
          <w:sz w:val="18"/>
          <w:szCs w:val="18"/>
        </w:rPr>
        <w:t>来自电脑网络类芝麻团 推荐于2017-11-23</w:t>
      </w:r>
    </w:p>
    <w:p w:rsidR="003D513C" w:rsidRPr="003D513C" w:rsidRDefault="003D513C" w:rsidP="003D513C">
      <w:pPr>
        <w:widowControl/>
        <w:shd w:val="clear" w:color="auto" w:fill="FFFFFF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6" w:tgtFrame="_blank" w:history="1">
        <w:r w:rsidRPr="003D513C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Java语言</w:t>
        </w:r>
      </w:hyperlink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，中文字符所占的字节数取决于字符的编码方式，一般情况下，采用ISO8859-1编码方式时，一个中文字符与一个英文字符一样只占1个字节；采用GB2312或GBK编码方式时，一个中文字符占2个字节；而采用UTF-8编码方式时，一个中文字符会占3个字节。我们可以通过</w:t>
      </w:r>
      <w:hyperlink r:id="rId7" w:tgtFrame="_blank" w:history="1">
        <w:r w:rsidRPr="003D513C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String类</w:t>
        </w:r>
      </w:hyperlink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proofErr w:type="spellStart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getBytes</w:t>
      </w:r>
      <w:proofErr w:type="spellEnd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（String</w:t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proofErr w:type="spellStart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charsetName</w:t>
      </w:r>
      <w:proofErr w:type="spellEnd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）方法来获取到字符串以指定编码方式编码后所得到的</w:t>
      </w:r>
      <w:r w:rsidRPr="003D513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3D513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"https://www.baidu.com/s?wd=%E5%AD%97%E8%8A%82%E6%95%B0%E7%BB%84&amp;tn=SE_PcZhidaonwhc_ngpagmjz&amp;rsv_dl=gh_pc_zhidao" \t "_blank" </w:instrText>
      </w:r>
      <w:r w:rsidRPr="003D513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3D513C">
        <w:rPr>
          <w:rFonts w:ascii="微软雅黑" w:eastAsia="微软雅黑" w:hAnsi="微软雅黑" w:cs="宋体" w:hint="eastAsia"/>
          <w:color w:val="3F88BF"/>
          <w:kern w:val="0"/>
          <w:sz w:val="24"/>
          <w:szCs w:val="24"/>
          <w:u w:val="single"/>
        </w:rPr>
        <w:t>字节数组</w:t>
      </w:r>
      <w:r w:rsidRPr="003D513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，然后</w:t>
      </w:r>
      <w:hyperlink r:id="rId8" w:tgtFrame="_blank" w:history="1">
        <w:r w:rsidRPr="003D513C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字节数组</w:t>
        </w:r>
      </w:hyperlink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的长度就是该字符串在指定编码方式下所占的字节数。下面为一个测试示例：</w:t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public static void main（String []</w:t>
      </w:r>
      <w:proofErr w:type="spellStart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args</w:t>
      </w:r>
      <w:proofErr w:type="spellEnd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） throws </w:t>
      </w:r>
      <w:proofErr w:type="spellStart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UnsupportedEncodingException</w:t>
      </w:r>
      <w:proofErr w:type="spellEnd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{</w:t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// 运行结果：2</w:t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System.out.println</w:t>
      </w:r>
      <w:proofErr w:type="spellEnd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（"测试".</w:t>
      </w:r>
      <w:proofErr w:type="spellStart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getBytes</w:t>
      </w:r>
      <w:proofErr w:type="spellEnd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（"ISO8859-1"）。length）；</w:t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// 运行结果：4</w:t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System.out.println</w:t>
      </w:r>
      <w:proofErr w:type="spellEnd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（"测试".</w:t>
      </w:r>
      <w:proofErr w:type="spellStart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getBytes</w:t>
      </w:r>
      <w:proofErr w:type="spellEnd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（"GB2312"）。length）；</w:t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// 运行结果：4</w:t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System.out.println</w:t>
      </w:r>
      <w:proofErr w:type="spellEnd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（"测试".</w:t>
      </w:r>
      <w:proofErr w:type="spellStart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getBytes</w:t>
      </w:r>
      <w:proofErr w:type="spellEnd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（"GBK"）。length）；</w:t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// 运行结果：6</w:t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proofErr w:type="spellStart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System.out.println</w:t>
      </w:r>
      <w:proofErr w:type="spellEnd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（"测试".</w:t>
      </w:r>
      <w:proofErr w:type="spellStart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getBytes</w:t>
      </w:r>
      <w:proofErr w:type="spellEnd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（"UTF-8"）。length）；</w:t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br/>
        <w:t xml:space="preserve">　　}</w:t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注意：</w:t>
      </w:r>
      <w:r w:rsidRPr="003D513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3D513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"https://www.baidu.com/s?wd=String%E7%B1%BB&amp;tn=SE_PcZhidaonwhc_ngpagmjz&amp;rsv_dl=gh_pc_zhidao" \t "_blank" </w:instrText>
      </w:r>
      <w:r w:rsidRPr="003D513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3D513C">
        <w:rPr>
          <w:rFonts w:ascii="微软雅黑" w:eastAsia="微软雅黑" w:hAnsi="微软雅黑" w:cs="宋体" w:hint="eastAsia"/>
          <w:color w:val="3F88BF"/>
          <w:kern w:val="0"/>
          <w:sz w:val="24"/>
          <w:szCs w:val="24"/>
          <w:u w:val="single"/>
        </w:rPr>
        <w:t>String类</w:t>
      </w:r>
      <w:r w:rsidRPr="003D513C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的不带参数的</w:t>
      </w:r>
      <w:proofErr w:type="spellStart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getBytes</w:t>
      </w:r>
      <w:proofErr w:type="spellEnd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（）方法会以程序所运行平台的默认编码方式为准来进行转换，在不同平台下就会有不同的结果，因此建议使用指定编码方式的</w:t>
      </w:r>
      <w:proofErr w:type="spellStart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getBytes</w:t>
      </w:r>
      <w:proofErr w:type="spellEnd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（String </w:t>
      </w:r>
      <w:proofErr w:type="spellStart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charsetName</w:t>
      </w:r>
      <w:proofErr w:type="spellEnd"/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）方法。</w:t>
      </w:r>
    </w:p>
    <w:p w:rsidR="003D513C" w:rsidRPr="003D513C" w:rsidRDefault="003D513C" w:rsidP="003D513C">
      <w:pPr>
        <w:widowControl/>
        <w:pBdr>
          <w:bottom w:val="double" w:sz="6" w:space="1" w:color="auto"/>
        </w:pBdr>
        <w:shd w:val="clear" w:color="auto" w:fill="FFFFFF"/>
        <w:wordWrap w:val="0"/>
        <w:spacing w:line="480" w:lineRule="atLeast"/>
        <w:jc w:val="left"/>
        <w:textAlignment w:val="center"/>
        <w:rPr>
          <w:rFonts w:ascii="微软雅黑" w:eastAsia="微软雅黑" w:hAnsi="微软雅黑" w:cs="宋体" w:hint="eastAsia"/>
          <w:color w:val="9EADB6"/>
          <w:kern w:val="0"/>
          <w:sz w:val="2"/>
          <w:szCs w:val="2"/>
        </w:rPr>
      </w:pPr>
      <w:r w:rsidRPr="003D513C">
        <w:rPr>
          <w:rFonts w:ascii="微软雅黑" w:eastAsia="微软雅黑" w:hAnsi="微软雅黑" w:cs="宋体" w:hint="eastAsia"/>
          <w:color w:val="9EADB6"/>
          <w:kern w:val="0"/>
          <w:sz w:val="2"/>
          <w:szCs w:val="2"/>
        </w:rPr>
        <w:t> </w:t>
      </w:r>
      <w:r w:rsidRPr="003D513C">
        <w:rPr>
          <w:rFonts w:ascii="PingFangSC-Semibold" w:eastAsia="微软雅黑" w:hAnsi="PingFangSC-Semibold" w:cs="宋体"/>
          <w:b/>
          <w:bCs/>
          <w:color w:val="34B458"/>
          <w:kern w:val="0"/>
          <w:position w:val="-8"/>
          <w:sz w:val="18"/>
          <w:szCs w:val="18"/>
        </w:rPr>
        <w:t>19</w:t>
      </w:r>
      <w:r w:rsidRPr="003D513C">
        <w:rPr>
          <w:rFonts w:ascii="微软雅黑" w:eastAsia="微软雅黑" w:hAnsi="微软雅黑" w:cs="宋体" w:hint="eastAsia"/>
          <w:color w:val="9EADB6"/>
          <w:kern w:val="0"/>
          <w:sz w:val="2"/>
          <w:szCs w:val="2"/>
        </w:rPr>
        <w:t>   </w:t>
      </w:r>
    </w:p>
    <w:p w:rsidR="00335C53" w:rsidRPr="00335C53" w:rsidRDefault="00335C53" w:rsidP="00335C53">
      <w:pPr>
        <w:widowControl/>
        <w:shd w:val="clear" w:color="auto" w:fill="FFFFFF"/>
        <w:wordWrap w:val="0"/>
        <w:spacing w:line="510" w:lineRule="atLeast"/>
        <w:jc w:val="left"/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9EADB6"/>
          <w:kern w:val="0"/>
          <w:sz w:val="18"/>
          <w:szCs w:val="18"/>
        </w:rPr>
        <w:t>==============================================================================================</w:t>
      </w:r>
    </w:p>
    <w:p w:rsidR="00335C53" w:rsidRDefault="00335C53" w:rsidP="00335C53">
      <w:pPr>
        <w:widowControl/>
        <w:shd w:val="clear" w:color="auto" w:fill="FFFFFF"/>
        <w:wordWrap w:val="0"/>
        <w:spacing w:line="510" w:lineRule="atLeast"/>
        <w:jc w:val="left"/>
        <w:rPr>
          <w:rFonts w:ascii="微软雅黑" w:eastAsia="微软雅黑" w:hAnsi="微软雅黑" w:cs="宋体"/>
          <w:color w:val="9EADB6"/>
          <w:kern w:val="0"/>
          <w:sz w:val="18"/>
          <w:szCs w:val="18"/>
        </w:rPr>
      </w:pPr>
    </w:p>
    <w:p w:rsidR="00335C53" w:rsidRPr="00335C53" w:rsidRDefault="00335C53" w:rsidP="00335C53">
      <w:pPr>
        <w:widowControl/>
        <w:shd w:val="clear" w:color="auto" w:fill="FFFFFF"/>
        <w:wordWrap w:val="0"/>
        <w:spacing w:line="510" w:lineRule="atLeast"/>
        <w:jc w:val="left"/>
        <w:rPr>
          <w:rFonts w:ascii="微软雅黑" w:eastAsia="微软雅黑" w:hAnsi="微软雅黑" w:cs="宋体" w:hint="eastAsia"/>
          <w:color w:val="9EADB6"/>
          <w:kern w:val="0"/>
          <w:sz w:val="18"/>
          <w:szCs w:val="18"/>
        </w:rPr>
      </w:pPr>
    </w:p>
    <w:p w:rsidR="003D513C" w:rsidRPr="003D513C" w:rsidRDefault="003D513C" w:rsidP="003D513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D513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3D513C">
        <w:rPr>
          <w:rFonts w:ascii="微软雅黑" w:eastAsia="微软雅黑" w:hAnsi="微软雅黑" w:cs="宋体" w:hint="eastAsia"/>
          <w:color w:val="9EACB6"/>
          <w:kern w:val="0"/>
          <w:sz w:val="18"/>
          <w:szCs w:val="18"/>
        </w:rPr>
        <w:t>2016-11-04</w:t>
      </w:r>
    </w:p>
    <w:p w:rsidR="003D513C" w:rsidRPr="003D513C" w:rsidRDefault="003D513C" w:rsidP="003D513C">
      <w:pPr>
        <w:widowControl/>
        <w:shd w:val="clear" w:color="auto" w:fill="FFFFFF"/>
        <w:wordWrap w:val="0"/>
        <w:spacing w:before="45" w:after="300"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默认一个中文应该是占用两个字节，如果是UTF-8应该是3个字节；所在字节数受编码影响。</w:t>
      </w:r>
    </w:p>
    <w:p w:rsidR="003D513C" w:rsidRPr="003D513C" w:rsidRDefault="003D513C" w:rsidP="003D513C">
      <w:pPr>
        <w:widowControl/>
        <w:shd w:val="clear" w:color="auto" w:fill="FFFFFF"/>
        <w:wordWrap w:val="0"/>
        <w:spacing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3D513C" w:rsidRPr="003D513C" w:rsidRDefault="003D513C" w:rsidP="003D513C">
      <w:pPr>
        <w:widowControl/>
        <w:shd w:val="clear" w:color="auto" w:fill="FFFFFF"/>
        <w:wordWrap w:val="0"/>
        <w:spacing w:before="300" w:after="300"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D51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测试样例：</w:t>
      </w:r>
    </w:p>
    <w:tbl>
      <w:tblPr>
        <w:tblW w:w="1054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96"/>
      </w:tblGrid>
      <w:tr w:rsidR="003D513C" w:rsidRPr="003D513C" w:rsidTr="003D513C">
        <w:trPr>
          <w:tblCellSpacing w:w="0" w:type="dxa"/>
        </w:trPr>
        <w:tc>
          <w:tcPr>
            <w:tcW w:w="0" w:type="auto"/>
            <w:vAlign w:val="center"/>
            <w:hideMark/>
          </w:tcPr>
          <w:p w:rsidR="003D513C" w:rsidRPr="003D513C" w:rsidRDefault="003D513C" w:rsidP="003D513C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24"/>
                <w:szCs w:val="24"/>
              </w:rPr>
            </w:pPr>
            <w:r w:rsidRPr="003D513C">
              <w:rPr>
                <w:rFonts w:ascii="Consolas" w:eastAsia="宋体" w:hAnsi="Consolas" w:cs="宋体"/>
                <w:kern w:val="0"/>
                <w:sz w:val="24"/>
                <w:szCs w:val="24"/>
              </w:rPr>
              <w:t>1</w:t>
            </w:r>
          </w:p>
          <w:p w:rsidR="003D513C" w:rsidRPr="003D513C" w:rsidRDefault="003D513C" w:rsidP="003D513C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3D513C">
              <w:rPr>
                <w:rFonts w:ascii="Consolas" w:eastAsia="宋体" w:hAnsi="Consolas" w:cs="宋体"/>
                <w:kern w:val="0"/>
                <w:sz w:val="24"/>
                <w:szCs w:val="24"/>
              </w:rPr>
              <w:t>2</w:t>
            </w:r>
          </w:p>
          <w:p w:rsidR="003D513C" w:rsidRPr="003D513C" w:rsidRDefault="003D513C" w:rsidP="003D513C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3D513C">
              <w:rPr>
                <w:rFonts w:ascii="Consolas" w:eastAsia="宋体" w:hAnsi="Consolas" w:cs="宋体"/>
                <w:kern w:val="0"/>
                <w:sz w:val="24"/>
                <w:szCs w:val="24"/>
              </w:rPr>
              <w:t>3</w:t>
            </w:r>
          </w:p>
          <w:p w:rsidR="003D513C" w:rsidRPr="003D513C" w:rsidRDefault="003D513C" w:rsidP="003D513C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3D513C">
              <w:rPr>
                <w:rFonts w:ascii="Consolas" w:eastAsia="宋体" w:hAnsi="Consolas" w:cs="宋体"/>
                <w:kern w:val="0"/>
                <w:sz w:val="24"/>
                <w:szCs w:val="24"/>
              </w:rPr>
              <w:t>4</w:t>
            </w:r>
          </w:p>
          <w:p w:rsidR="003D513C" w:rsidRPr="003D513C" w:rsidRDefault="003D513C" w:rsidP="003D513C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3D513C">
              <w:rPr>
                <w:rFonts w:ascii="Consolas" w:eastAsia="宋体" w:hAnsi="Consolas" w:cs="宋体"/>
                <w:kern w:val="0"/>
                <w:sz w:val="24"/>
                <w:szCs w:val="24"/>
              </w:rPr>
              <w:t>5</w:t>
            </w:r>
          </w:p>
          <w:p w:rsidR="003D513C" w:rsidRPr="003D513C" w:rsidRDefault="003D513C" w:rsidP="003D513C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3D513C">
              <w:rPr>
                <w:rFonts w:ascii="Consolas" w:eastAsia="宋体" w:hAnsi="Consolas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9996" w:type="dxa"/>
            <w:vAlign w:val="center"/>
            <w:hideMark/>
          </w:tcPr>
          <w:p w:rsidR="003D513C" w:rsidRPr="003D513C" w:rsidRDefault="003D513C" w:rsidP="003D513C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3D513C">
              <w:rPr>
                <w:rFonts w:ascii="Consolas" w:eastAsia="宋体" w:hAnsi="Consolas" w:cs="宋体"/>
                <w:kern w:val="0"/>
                <w:sz w:val="24"/>
                <w:szCs w:val="24"/>
              </w:rPr>
              <w:t>                String c = "</w:t>
            </w:r>
            <w:r w:rsidRPr="003D513C">
              <w:rPr>
                <w:rFonts w:ascii="Consolas" w:eastAsia="宋体" w:hAnsi="Consolas" w:cs="宋体"/>
                <w:kern w:val="0"/>
                <w:sz w:val="24"/>
                <w:szCs w:val="24"/>
              </w:rPr>
              <w:t>中</w:t>
            </w:r>
            <w:r w:rsidRPr="003D513C">
              <w:rPr>
                <w:rFonts w:ascii="Consolas" w:eastAsia="宋体" w:hAnsi="Consolas" w:cs="宋体"/>
                <w:kern w:val="0"/>
                <w:sz w:val="24"/>
                <w:szCs w:val="24"/>
              </w:rPr>
              <w:t>";</w:t>
            </w:r>
          </w:p>
          <w:p w:rsidR="003D513C" w:rsidRPr="003D513C" w:rsidRDefault="003D513C" w:rsidP="003D513C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3D513C">
              <w:rPr>
                <w:rFonts w:ascii="Consolas" w:eastAsia="宋体" w:hAnsi="Consolas" w:cs="宋体"/>
                <w:kern w:val="0"/>
                <w:sz w:val="24"/>
                <w:szCs w:val="24"/>
              </w:rPr>
              <w:t>        try {</w:t>
            </w:r>
          </w:p>
          <w:p w:rsidR="003D513C" w:rsidRPr="003D513C" w:rsidRDefault="003D513C" w:rsidP="003D513C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3D513C">
              <w:rPr>
                <w:rFonts w:ascii="Consolas" w:eastAsia="宋体" w:hAnsi="Consolas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3D513C">
              <w:rPr>
                <w:rFonts w:ascii="Consolas" w:eastAsia="宋体" w:hAnsi="Consolas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3D513C">
              <w:rPr>
                <w:rFonts w:ascii="Consolas" w:eastAsia="宋体" w:hAnsi="Consolas" w:cs="宋体"/>
                <w:kern w:val="0"/>
                <w:sz w:val="24"/>
                <w:szCs w:val="24"/>
              </w:rPr>
              <w:t>(</w:t>
            </w:r>
            <w:proofErr w:type="spellStart"/>
            <w:r w:rsidRPr="003D513C">
              <w:rPr>
                <w:rFonts w:ascii="Consolas" w:eastAsia="宋体" w:hAnsi="Consolas" w:cs="宋体"/>
                <w:kern w:val="0"/>
                <w:sz w:val="24"/>
                <w:szCs w:val="24"/>
              </w:rPr>
              <w:t>c.getBytes</w:t>
            </w:r>
            <w:proofErr w:type="spellEnd"/>
            <w:r w:rsidRPr="003D513C">
              <w:rPr>
                <w:rFonts w:ascii="Consolas" w:eastAsia="宋体" w:hAnsi="Consolas" w:cs="宋体"/>
                <w:kern w:val="0"/>
                <w:sz w:val="24"/>
                <w:szCs w:val="24"/>
              </w:rPr>
              <w:t>("UTF-8").length);</w:t>
            </w:r>
          </w:p>
          <w:p w:rsidR="003D513C" w:rsidRPr="003D513C" w:rsidRDefault="003D513C" w:rsidP="003D513C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3D513C">
              <w:rPr>
                <w:rFonts w:ascii="Consolas" w:eastAsia="宋体" w:hAnsi="Consolas" w:cs="宋体"/>
                <w:kern w:val="0"/>
                <w:sz w:val="24"/>
                <w:szCs w:val="24"/>
              </w:rPr>
              <w:t>        } catch (</w:t>
            </w:r>
            <w:proofErr w:type="spellStart"/>
            <w:r w:rsidRPr="003D513C">
              <w:rPr>
                <w:rFonts w:ascii="Consolas" w:eastAsia="宋体" w:hAnsi="Consolas" w:cs="宋体"/>
                <w:kern w:val="0"/>
                <w:sz w:val="24"/>
                <w:szCs w:val="24"/>
              </w:rPr>
              <w:t>UnsupportedEncodingException</w:t>
            </w:r>
            <w:proofErr w:type="spellEnd"/>
            <w:r w:rsidRPr="003D513C">
              <w:rPr>
                <w:rFonts w:ascii="Consolas" w:eastAsia="宋体" w:hAnsi="Consolas" w:cs="宋体"/>
                <w:kern w:val="0"/>
                <w:sz w:val="24"/>
                <w:szCs w:val="24"/>
              </w:rPr>
              <w:t> e) {</w:t>
            </w:r>
          </w:p>
          <w:p w:rsidR="003D513C" w:rsidRPr="003D513C" w:rsidRDefault="003D513C" w:rsidP="003D513C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3D513C">
              <w:rPr>
                <w:rFonts w:ascii="Consolas" w:eastAsia="宋体" w:hAnsi="Consolas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3D513C">
              <w:rPr>
                <w:rFonts w:ascii="Consolas" w:eastAsia="宋体" w:hAnsi="Consolas" w:cs="宋体"/>
                <w:kern w:val="0"/>
                <w:sz w:val="24"/>
                <w:szCs w:val="24"/>
              </w:rPr>
              <w:t>e.printStackTrace</w:t>
            </w:r>
            <w:proofErr w:type="spellEnd"/>
            <w:r w:rsidRPr="003D513C">
              <w:rPr>
                <w:rFonts w:ascii="Consolas" w:eastAsia="宋体" w:hAnsi="Consolas" w:cs="宋体"/>
                <w:kern w:val="0"/>
                <w:sz w:val="24"/>
                <w:szCs w:val="24"/>
              </w:rPr>
              <w:t>();</w:t>
            </w:r>
          </w:p>
          <w:p w:rsidR="003D513C" w:rsidRPr="003D513C" w:rsidRDefault="003D513C" w:rsidP="003D513C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3D513C">
              <w:rPr>
                <w:rFonts w:ascii="Consolas" w:eastAsia="宋体" w:hAnsi="Consolas" w:cs="宋体"/>
                <w:kern w:val="0"/>
                <w:sz w:val="24"/>
                <w:szCs w:val="24"/>
              </w:rPr>
              <w:t>        }</w:t>
            </w:r>
          </w:p>
        </w:tc>
      </w:tr>
    </w:tbl>
    <w:p w:rsidR="003D513C" w:rsidRPr="003D513C" w:rsidRDefault="003D513C" w:rsidP="003D513C">
      <w:pPr>
        <w:widowControl/>
        <w:shd w:val="clear" w:color="auto" w:fill="FFFFFF"/>
        <w:wordWrap w:val="0"/>
        <w:spacing w:line="480" w:lineRule="atLeast"/>
        <w:jc w:val="left"/>
        <w:textAlignment w:val="center"/>
        <w:rPr>
          <w:rFonts w:ascii="Arial" w:eastAsia="微软雅黑" w:hAnsi="Arial" w:cs="Arial"/>
          <w:color w:val="9EADB6"/>
          <w:kern w:val="0"/>
          <w:sz w:val="2"/>
          <w:szCs w:val="2"/>
        </w:rPr>
      </w:pPr>
      <w:r w:rsidRPr="003D513C">
        <w:rPr>
          <w:rFonts w:ascii="Arial" w:eastAsia="微软雅黑" w:hAnsi="Arial" w:cs="Arial"/>
          <w:color w:val="9EADB6"/>
          <w:kern w:val="0"/>
          <w:sz w:val="2"/>
          <w:szCs w:val="2"/>
        </w:rPr>
        <w:t> </w:t>
      </w:r>
      <w:r w:rsidRPr="003D513C">
        <w:rPr>
          <w:rFonts w:ascii="PingFangSC-Semibold" w:eastAsia="微软雅黑" w:hAnsi="PingFangSC-Semibold" w:cs="Arial"/>
          <w:b/>
          <w:bCs/>
          <w:color w:val="34B458"/>
          <w:kern w:val="0"/>
          <w:position w:val="-8"/>
          <w:sz w:val="18"/>
          <w:szCs w:val="18"/>
        </w:rPr>
        <w:t>3</w:t>
      </w:r>
      <w:r w:rsidRPr="003D513C">
        <w:rPr>
          <w:rFonts w:ascii="Arial" w:eastAsia="微软雅黑" w:hAnsi="Arial" w:cs="Arial"/>
          <w:color w:val="9EADB6"/>
          <w:kern w:val="0"/>
          <w:sz w:val="2"/>
          <w:szCs w:val="2"/>
        </w:rPr>
        <w:t>   </w:t>
      </w:r>
    </w:p>
    <w:p w:rsidR="003D513C" w:rsidRDefault="003D513C"/>
    <w:p w:rsidR="003D513C" w:rsidRDefault="003D513C">
      <w:pPr>
        <w:rPr>
          <w:rFonts w:hint="eastAsia"/>
        </w:rPr>
      </w:pPr>
    </w:p>
    <w:sectPr w:rsidR="003D513C" w:rsidSect="003D513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Regular">
    <w:altName w:val="Times New Roman"/>
    <w:panose1 w:val="00000000000000000000"/>
    <w:charset w:val="00"/>
    <w:family w:val="roman"/>
    <w:notTrueType/>
    <w:pitch w:val="default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E3"/>
    <w:rsid w:val="00240133"/>
    <w:rsid w:val="00335C53"/>
    <w:rsid w:val="003D513C"/>
    <w:rsid w:val="00820925"/>
    <w:rsid w:val="00BB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AA169-53AA-416E-8941-E2A6FB6A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51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513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3D513C"/>
  </w:style>
  <w:style w:type="character" w:customStyle="1" w:styleId="iknow-icons">
    <w:name w:val="iknow-icons"/>
    <w:basedOn w:val="a0"/>
    <w:rsid w:val="003D513C"/>
  </w:style>
  <w:style w:type="character" w:styleId="a3">
    <w:name w:val="Emphasis"/>
    <w:basedOn w:val="a0"/>
    <w:uiPriority w:val="20"/>
    <w:qFormat/>
    <w:rsid w:val="003D513C"/>
    <w:rPr>
      <w:i/>
      <w:iCs/>
    </w:rPr>
  </w:style>
  <w:style w:type="character" w:styleId="a4">
    <w:name w:val="Hyperlink"/>
    <w:basedOn w:val="a0"/>
    <w:uiPriority w:val="99"/>
    <w:semiHidden/>
    <w:unhideWhenUsed/>
    <w:rsid w:val="003D513C"/>
    <w:rPr>
      <w:color w:val="0000FF"/>
      <w:u w:val="single"/>
    </w:rPr>
  </w:style>
  <w:style w:type="character" w:customStyle="1" w:styleId="question-all-answers-title">
    <w:name w:val="question-all-answers-title"/>
    <w:basedOn w:val="a0"/>
    <w:rsid w:val="003D513C"/>
  </w:style>
  <w:style w:type="character" w:customStyle="1" w:styleId="text-chain-title">
    <w:name w:val="text-chain-title"/>
    <w:basedOn w:val="a0"/>
    <w:rsid w:val="003D513C"/>
  </w:style>
  <w:style w:type="character" w:customStyle="1" w:styleId="text-chain-content">
    <w:name w:val="text-chain-content"/>
    <w:basedOn w:val="a0"/>
    <w:rsid w:val="003D513C"/>
  </w:style>
  <w:style w:type="character" w:customStyle="1" w:styleId="wgt-replyer-all-uname">
    <w:name w:val="wgt-replyer-all-uname"/>
    <w:basedOn w:val="a0"/>
    <w:rsid w:val="003D513C"/>
  </w:style>
  <w:style w:type="character" w:customStyle="1" w:styleId="wgt-replyer-all-box">
    <w:name w:val="wgt-replyer-all-box"/>
    <w:basedOn w:val="a0"/>
    <w:rsid w:val="003D513C"/>
  </w:style>
  <w:style w:type="character" w:customStyle="1" w:styleId="wgt-replyer-all-slogan">
    <w:name w:val="wgt-replyer-all-slogan"/>
    <w:basedOn w:val="a0"/>
    <w:rsid w:val="003D513C"/>
  </w:style>
  <w:style w:type="character" w:customStyle="1" w:styleId="wgt-replyer-all-time">
    <w:name w:val="wgt-replyer-all-time"/>
    <w:basedOn w:val="a0"/>
    <w:rsid w:val="003D513C"/>
  </w:style>
  <w:style w:type="character" w:customStyle="1" w:styleId="evaluate">
    <w:name w:val="evaluate"/>
    <w:basedOn w:val="a0"/>
    <w:rsid w:val="003D513C"/>
  </w:style>
  <w:style w:type="character" w:customStyle="1" w:styleId="evaluate-bad">
    <w:name w:val="evaluate-bad"/>
    <w:basedOn w:val="a0"/>
    <w:rsid w:val="003D513C"/>
  </w:style>
  <w:style w:type="character" w:customStyle="1" w:styleId="comment">
    <w:name w:val="comment"/>
    <w:basedOn w:val="a0"/>
    <w:rsid w:val="003D513C"/>
  </w:style>
  <w:style w:type="paragraph" w:styleId="a5">
    <w:name w:val="Normal (Web)"/>
    <w:basedOn w:val="a"/>
    <w:uiPriority w:val="99"/>
    <w:semiHidden/>
    <w:unhideWhenUsed/>
    <w:rsid w:val="003D51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D513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1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10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5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13005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3698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577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4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37450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1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0E4"/>
                                <w:left w:val="single" w:sz="6" w:space="0" w:color="DAE0E4"/>
                                <w:bottom w:val="single" w:sz="6" w:space="0" w:color="DAE0E4"/>
                                <w:right w:val="single" w:sz="6" w:space="0" w:color="DAE0E4"/>
                              </w:divBdr>
                            </w:div>
                            <w:div w:id="108923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4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3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8ECEE"/>
                <w:right w:val="none" w:sz="0" w:space="0" w:color="auto"/>
              </w:divBdr>
              <w:divsChild>
                <w:div w:id="10635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3884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269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3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95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8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75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18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0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7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76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4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8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73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4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72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130285">
                              <w:marLeft w:val="0"/>
                              <w:marRight w:val="0"/>
                              <w:marTop w:val="15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0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9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E0E4"/>
                                        <w:left w:val="single" w:sz="6" w:space="0" w:color="DAE0E4"/>
                                        <w:bottom w:val="single" w:sz="6" w:space="0" w:color="DAE0E4"/>
                                        <w:right w:val="single" w:sz="6" w:space="0" w:color="DAE0E4"/>
                                      </w:divBdr>
                                    </w:div>
                                    <w:div w:id="132724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90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753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477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598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749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06789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257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519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450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11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0E4"/>
                                <w:left w:val="single" w:sz="6" w:space="0" w:color="DAE0E4"/>
                                <w:bottom w:val="single" w:sz="6" w:space="0" w:color="DAE0E4"/>
                                <w:right w:val="single" w:sz="6" w:space="0" w:color="DAE0E4"/>
                              </w:divBdr>
                            </w:div>
                            <w:div w:id="91392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8ECEE"/>
                <w:right w:val="none" w:sz="0" w:space="0" w:color="auto"/>
              </w:divBdr>
              <w:divsChild>
                <w:div w:id="15319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7035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26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682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64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26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56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1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03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0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66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26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07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6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06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07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653161">
                              <w:marLeft w:val="0"/>
                              <w:marRight w:val="0"/>
                              <w:marTop w:val="15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5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0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E0E4"/>
                                        <w:left w:val="single" w:sz="6" w:space="0" w:color="DAE0E4"/>
                                        <w:bottom w:val="single" w:sz="6" w:space="0" w:color="DAE0E4"/>
                                        <w:right w:val="single" w:sz="6" w:space="0" w:color="DAE0E4"/>
                                      </w:divBdr>
                                    </w:div>
                                    <w:div w:id="1612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91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39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0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1777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22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AD%97%E8%8A%82%E6%95%B0%E7%BB%84&amp;tn=SE_PcZhidaonwhc_ngpagmjz&amp;rsv_dl=gh_pc_zhida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String%E7%B1%BB&amp;tn=SE_PcZhidaonwhc_ngpagmjz&amp;rsv_dl=gh_pc_zhid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Java%E8%AF%AD%E8%A8%80&amp;tn=SE_PcZhidaonwhc_ngpagmjz&amp;rsv_dl=gh_pc_zhidao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zhidao.baidu.com/question/1516711097799547460.html?entry=manual_pus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2019-06-23T02:59:00Z</dcterms:created>
  <dcterms:modified xsi:type="dcterms:W3CDTF">2019-06-23T03:01:00Z</dcterms:modified>
</cp:coreProperties>
</file>