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C8" w:rsidRPr="00510BC8" w:rsidRDefault="00510BC8" w:rsidP="00510BC8">
      <w:pPr>
        <w:widowControl/>
        <w:shd w:val="clear" w:color="auto" w:fill="F7FCFF"/>
        <w:spacing w:before="100" w:beforeAutospacing="1" w:after="100" w:afterAutospacing="1" w:line="600" w:lineRule="atLeast"/>
        <w:jc w:val="center"/>
        <w:outlineLvl w:val="1"/>
        <w:rPr>
          <w:rFonts w:ascii="宋体" w:eastAsia="宋体" w:hAnsi="宋体" w:cs="宋体"/>
          <w:b/>
          <w:bCs/>
          <w:color w:val="669900"/>
          <w:kern w:val="36"/>
          <w:sz w:val="27"/>
          <w:szCs w:val="27"/>
        </w:rPr>
      </w:pPr>
      <w:r w:rsidRPr="00510BC8">
        <w:rPr>
          <w:rFonts w:ascii="宋体" w:eastAsia="宋体" w:hAnsi="宋体" w:cs="宋体"/>
          <w:b/>
          <w:bCs/>
          <w:color w:val="669900"/>
          <w:kern w:val="36"/>
          <w:sz w:val="27"/>
          <w:szCs w:val="27"/>
        </w:rPr>
        <w:t>Java 正则表达式详解</w:t>
      </w:r>
    </w:p>
    <w:p w:rsidR="00510BC8" w:rsidRPr="00510BC8" w:rsidRDefault="00510BC8" w:rsidP="00510BC8">
      <w:pPr>
        <w:widowControl/>
        <w:shd w:val="clear" w:color="auto" w:fill="F7FCFF"/>
        <w:spacing w:line="375" w:lineRule="atLeast"/>
        <w:jc w:val="center"/>
        <w:rPr>
          <w:rFonts w:ascii="宋体" w:eastAsia="宋体" w:hAnsi="宋体" w:cs="宋体"/>
          <w:color w:val="999999"/>
          <w:kern w:val="0"/>
          <w:sz w:val="24"/>
          <w:szCs w:val="24"/>
        </w:rPr>
      </w:pPr>
      <w:r w:rsidRPr="00510BC8">
        <w:rPr>
          <w:rFonts w:ascii="宋体" w:eastAsia="宋体" w:hAnsi="宋体" w:cs="宋体"/>
          <w:color w:val="999999"/>
          <w:kern w:val="0"/>
          <w:sz w:val="24"/>
          <w:szCs w:val="24"/>
        </w:rPr>
        <w:t>作者： 字体：[</w:t>
      </w:r>
      <w:hyperlink r:id="rId6" w:history="1">
        <w:r w:rsidRPr="00510BC8">
          <w:rPr>
            <w:rFonts w:ascii="宋体" w:eastAsia="宋体" w:hAnsi="宋体" w:cs="宋体"/>
            <w:color w:val="10326B"/>
            <w:kern w:val="0"/>
            <w:sz w:val="18"/>
          </w:rPr>
          <w:t>增加</w:t>
        </w:r>
      </w:hyperlink>
      <w:r w:rsidRPr="00510BC8">
        <w:rPr>
          <w:rFonts w:ascii="宋体" w:eastAsia="宋体" w:hAnsi="宋体" w:cs="宋体"/>
          <w:color w:val="999999"/>
          <w:kern w:val="0"/>
          <w:sz w:val="24"/>
          <w:szCs w:val="24"/>
        </w:rPr>
        <w:t xml:space="preserve"> </w:t>
      </w:r>
      <w:hyperlink r:id="rId7" w:history="1">
        <w:r w:rsidRPr="00510BC8">
          <w:rPr>
            <w:rFonts w:ascii="宋体" w:eastAsia="宋体" w:hAnsi="宋体" w:cs="宋体"/>
            <w:color w:val="10326B"/>
            <w:kern w:val="0"/>
            <w:sz w:val="18"/>
          </w:rPr>
          <w:t>减小</w:t>
        </w:r>
      </w:hyperlink>
      <w:r w:rsidRPr="00510BC8">
        <w:rPr>
          <w:rFonts w:ascii="宋体" w:eastAsia="宋体" w:hAnsi="宋体" w:cs="宋体"/>
          <w:color w:val="999999"/>
          <w:kern w:val="0"/>
          <w:sz w:val="24"/>
          <w:szCs w:val="24"/>
        </w:rPr>
        <w:t xml:space="preserve">] 类型：转载 </w:t>
      </w:r>
    </w:p>
    <w:p w:rsidR="00510BC8" w:rsidRPr="00510BC8" w:rsidRDefault="00510BC8" w:rsidP="00510BC8">
      <w:pPr>
        <w:widowControl/>
        <w:shd w:val="clear" w:color="auto" w:fill="F7FCFF"/>
        <w:spacing w:line="375" w:lineRule="atLeast"/>
        <w:ind w:firstLine="450"/>
        <w:jc w:val="left"/>
        <w:rPr>
          <w:ins w:id="0" w:author="Unknown"/>
          <w:rFonts w:ascii="宋体" w:eastAsia="宋体" w:hAnsi="宋体" w:cs="宋体"/>
          <w:kern w:val="0"/>
          <w:szCs w:val="21"/>
        </w:rPr>
      </w:pPr>
      <w:r w:rsidRPr="00510BC8">
        <w:rPr>
          <w:rFonts w:ascii="宋体" w:eastAsia="宋体" w:hAnsi="宋体" w:cs="宋体"/>
          <w:kern w:val="0"/>
          <w:szCs w:val="21"/>
        </w:rPr>
        <w:t>如果你曾经用过Perl或任何其他内建正则表达式支持的语言，你一定知道用正则表达式处理文本和匹配模式是多么简单。</w:t>
      </w: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许多语言，包括Perl、PHP、Python、JavaScript和JScript，都支持用正则表达式处理文本，一些文本编辑器用正则表达式实现高级“搜索-替换”功能。那么Java又怎样呢？本文写作时，一个包含了用正则表达式进行文本处理的Java规范需求（Specification Request）已经得到认可，你可以期待在JDK的下一版本中看到它。 </w:t>
            </w:r>
          </w:p>
        </w:tc>
      </w:tr>
    </w:tbl>
    <w:p w:rsidR="00510BC8" w:rsidRPr="00510BC8" w:rsidRDefault="00510BC8" w:rsidP="00510BC8">
      <w:pPr>
        <w:widowControl/>
        <w:shd w:val="clear" w:color="auto" w:fill="F7FCFF"/>
        <w:wordWrap w:val="0"/>
        <w:spacing w:line="432" w:lineRule="auto"/>
        <w:jc w:val="left"/>
        <w:rPr>
          <w:ins w:id="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然而，如果现在就需要使用正则表达式，又该怎么办呢？你可以从Apache.org下载源代码开放的Jakarta-ORO库。本文接下来的内容先简要地介绍正则表达式的入门知识，然后以Jakarta-ORO API为例介绍如何使用正则表达式。 </w:t>
            </w:r>
          </w:p>
        </w:tc>
      </w:tr>
    </w:tbl>
    <w:p w:rsidR="00510BC8" w:rsidRPr="00510BC8" w:rsidRDefault="00510BC8" w:rsidP="00510BC8">
      <w:pPr>
        <w:widowControl/>
        <w:shd w:val="clear" w:color="auto" w:fill="F7FCFF"/>
        <w:wordWrap w:val="0"/>
        <w:spacing w:line="432" w:lineRule="auto"/>
        <w:jc w:val="left"/>
        <w:rPr>
          <w:ins w:id="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一、正则表达式基础知识</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我们先从简单的开始。假设你要搜索一个包含字符“cat”的字符串，搜索用的正则表达式就是“cat”。如果搜索对大小写不敏感，单词“catalog”、“Catherine”、“sophisticated”都可以匹配。也就是说： </w:t>
            </w:r>
          </w:p>
        </w:tc>
      </w:tr>
    </w:tbl>
    <w:p w:rsidR="00510BC8" w:rsidRPr="00510BC8" w:rsidRDefault="00510BC8" w:rsidP="00510BC8">
      <w:pPr>
        <w:widowControl/>
        <w:shd w:val="clear" w:color="auto" w:fill="F7FCFF"/>
        <w:wordWrap w:val="0"/>
        <w:spacing w:line="432" w:lineRule="auto"/>
        <w:jc w:val="left"/>
        <w:rPr>
          <w:ins w:id="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71925" cy="742950"/>
                  <wp:effectExtent l="19050" t="0" r="9525" b="0"/>
                  <wp:docPr id="8" name="图片 8" descr="http://files.jb51.net/upload/2008121714493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jb51.net/upload/20081217144937777.jpg"/>
                          <pic:cNvPicPr>
                            <a:picLocks noChangeAspect="1" noChangeArrowheads="1"/>
                          </pic:cNvPicPr>
                        </pic:nvPicPr>
                        <pic:blipFill>
                          <a:blip r:embed="rId8"/>
                          <a:srcRect/>
                          <a:stretch>
                            <a:fillRect/>
                          </a:stretch>
                        </pic:blipFill>
                        <pic:spPr bwMode="auto">
                          <a:xfrm>
                            <a:off x="0" y="0"/>
                            <a:ext cx="3971925" cy="7429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1.1 句点符号</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假设你在玩英文拼字游戏，想要找出三个字母的单词，而且这些单词必须以“t”字母开头，以“n”字母结束。另外，假设有一本英文字典，你可以用正则表达式搜索它的全部内容。要构造出这个正则表达式，你可以使用一个通配符——句点符号“.”。这样，完整的表达式就是“t.n”，它匹配“tan”、“ten”、“tin”和“ton”，还匹配“t#n”、“tpn”甚至“t n”，还有其他许多无意义的组合。这是因为句点符号匹配所有字符，包括空格、Tab字符甚至换行符： </w:t>
            </w:r>
          </w:p>
        </w:tc>
      </w:tr>
    </w:tbl>
    <w:p w:rsidR="00510BC8" w:rsidRPr="00510BC8" w:rsidRDefault="00510BC8" w:rsidP="00510BC8">
      <w:pPr>
        <w:widowControl/>
        <w:shd w:val="clear" w:color="auto" w:fill="F7FCFF"/>
        <w:wordWrap w:val="0"/>
        <w:spacing w:line="432" w:lineRule="auto"/>
        <w:jc w:val="left"/>
        <w:rPr>
          <w:ins w:id="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24300" cy="695325"/>
                  <wp:effectExtent l="19050" t="0" r="0" b="0"/>
                  <wp:docPr id="9" name="图片 9" descr="http://files.jb51.net/upload/20081217144937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s.jb51.net/upload/20081217144937195.jpg"/>
                          <pic:cNvPicPr>
                            <a:picLocks noChangeAspect="1" noChangeArrowheads="1"/>
                          </pic:cNvPicPr>
                        </pic:nvPicPr>
                        <pic:blipFill>
                          <a:blip r:embed="rId9"/>
                          <a:srcRect/>
                          <a:stretch>
                            <a:fillRect/>
                          </a:stretch>
                        </pic:blipFill>
                        <pic:spPr bwMode="auto">
                          <a:xfrm>
                            <a:off x="0" y="0"/>
                            <a:ext cx="3924300" cy="6953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1.2 方括号符号</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为了解决句点符号匹配范围过于广泛这一问题，你可以在方括号（“[]”）里面指定看来有意义的字符。此时，只有方括号里面指定的字符才参与匹配。也就是说，正则表达式“t[aeio]n”只匹配“tan”、“Ten”、“tin”和“ton”。但“Toon”不匹配，因为在方括号之内你只能匹配单个字符： </w:t>
            </w:r>
          </w:p>
        </w:tc>
      </w:tr>
    </w:tbl>
    <w:p w:rsidR="00510BC8" w:rsidRPr="00510BC8" w:rsidRDefault="00510BC8" w:rsidP="00510BC8">
      <w:pPr>
        <w:widowControl/>
        <w:shd w:val="clear" w:color="auto" w:fill="F7FCFF"/>
        <w:wordWrap w:val="0"/>
        <w:spacing w:line="432" w:lineRule="auto"/>
        <w:jc w:val="left"/>
        <w:rPr>
          <w:ins w:id="1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81450" cy="762000"/>
                  <wp:effectExtent l="19050" t="0" r="0" b="0"/>
                  <wp:docPr id="10" name="图片 10" descr="http://files.jb51.net/upload/2008121714493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jb51.net/upload/20081217144937672.jpg"/>
                          <pic:cNvPicPr>
                            <a:picLocks noChangeAspect="1" noChangeArrowheads="1"/>
                          </pic:cNvPicPr>
                        </pic:nvPicPr>
                        <pic:blipFill>
                          <a:blip r:embed="rId10"/>
                          <a:srcRect/>
                          <a:stretch>
                            <a:fillRect/>
                          </a:stretch>
                        </pic:blipFill>
                        <pic:spPr bwMode="auto">
                          <a:xfrm>
                            <a:off x="0" y="0"/>
                            <a:ext cx="3981450" cy="7620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1.3 “或”符号</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1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如果除了上面匹配的所有单词之外，你还想要匹配“toon”，那么，你可以使用“|”操作符。“|”操作符的基本意义就是“或”运算。要匹配“toon”，使用“t(a|e|i|o|oo)n”正则表达式。这里不能使用方扩号，因为方括号只允许匹配单个字符；这里必须使用圆括号“()”。圆括号还可以用来分组，具体请参见后面介绍。 </w:t>
            </w:r>
          </w:p>
        </w:tc>
      </w:tr>
    </w:tbl>
    <w:p w:rsidR="00510BC8" w:rsidRPr="00510BC8" w:rsidRDefault="00510BC8" w:rsidP="00510BC8">
      <w:pPr>
        <w:widowControl/>
        <w:shd w:val="clear" w:color="auto" w:fill="F7FCFF"/>
        <w:wordWrap w:val="0"/>
        <w:spacing w:line="432" w:lineRule="auto"/>
        <w:jc w:val="left"/>
        <w:rPr>
          <w:ins w:id="1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14775" cy="742950"/>
                  <wp:effectExtent l="19050" t="0" r="9525" b="0"/>
                  <wp:docPr id="11" name="图片 11" descr="http://files.jb51.net/upload/20081217144937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jb51.net/upload/20081217144937240.jpg"/>
                          <pic:cNvPicPr>
                            <a:picLocks noChangeAspect="1" noChangeArrowheads="1"/>
                          </pic:cNvPicPr>
                        </pic:nvPicPr>
                        <pic:blipFill>
                          <a:blip r:embed="rId11"/>
                          <a:srcRect/>
                          <a:stretch>
                            <a:fillRect/>
                          </a:stretch>
                        </pic:blipFill>
                        <pic:spPr bwMode="auto">
                          <a:xfrm>
                            <a:off x="0" y="0"/>
                            <a:ext cx="3914775" cy="7429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1.4 表示匹配次数的符号</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1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表一显示了表示匹配次数的符号，这些符号用来确定紧靠该符号左边的符号出现的次数： </w:t>
            </w:r>
          </w:p>
        </w:tc>
      </w:tr>
    </w:tbl>
    <w:p w:rsidR="00510BC8" w:rsidRPr="00510BC8" w:rsidRDefault="00510BC8" w:rsidP="00510BC8">
      <w:pPr>
        <w:widowControl/>
        <w:shd w:val="clear" w:color="auto" w:fill="F7FCFF"/>
        <w:wordWrap w:val="0"/>
        <w:spacing w:line="432" w:lineRule="auto"/>
        <w:jc w:val="left"/>
        <w:rPr>
          <w:ins w:id="1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90975" cy="2095500"/>
                  <wp:effectExtent l="19050" t="0" r="9525" b="0"/>
                  <wp:docPr id="12" name="图片 12" descr="http://files.jb51.net/upload/20081217144947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jb51.net/upload/20081217144947739.jpg"/>
                          <pic:cNvPicPr>
                            <a:picLocks noChangeAspect="1" noChangeArrowheads="1"/>
                          </pic:cNvPicPr>
                        </pic:nvPicPr>
                        <pic:blipFill>
                          <a:blip r:embed="rId12"/>
                          <a:srcRect/>
                          <a:stretch>
                            <a:fillRect/>
                          </a:stretch>
                        </pic:blipFill>
                        <pic:spPr bwMode="auto">
                          <a:xfrm>
                            <a:off x="0" y="0"/>
                            <a:ext cx="3990975" cy="20955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假设我们要在文本文件中搜索美国的社会安全号码。这个号码的格式是999-99-9999。用来匹配它的正则表达式如图一所示。在正则表达式中，连字符（“-”）有着特殊的意义，它表示一个范围，比如从0到9。因此，匹配社会安全号码中的连字符号时，它的前面要加上一个转义字符“\”。 </w:t>
            </w:r>
          </w:p>
        </w:tc>
      </w:tr>
    </w:tbl>
    <w:p w:rsidR="00510BC8" w:rsidRPr="00510BC8" w:rsidRDefault="00510BC8" w:rsidP="00510BC8">
      <w:pPr>
        <w:widowControl/>
        <w:shd w:val="clear" w:color="auto" w:fill="F7FCFF"/>
        <w:wordWrap w:val="0"/>
        <w:spacing w:line="432" w:lineRule="auto"/>
        <w:jc w:val="left"/>
        <w:rPr>
          <w:ins w:id="1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4362450" cy="828675"/>
                  <wp:effectExtent l="0" t="0" r="0" b="0"/>
                  <wp:docPr id="13" name="图片 13" descr="http://files.jb51.net/upload/200812171449479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s.jb51.net/upload/20081217144947916.gif"/>
                          <pic:cNvPicPr>
                            <a:picLocks noChangeAspect="1" noChangeArrowheads="1"/>
                          </pic:cNvPicPr>
                        </pic:nvPicPr>
                        <pic:blipFill>
                          <a:blip r:embed="rId13"/>
                          <a:srcRect/>
                          <a:stretch>
                            <a:fillRect/>
                          </a:stretch>
                        </pic:blipFill>
                        <pic:spPr bwMode="auto">
                          <a:xfrm>
                            <a:off x="0" y="0"/>
                            <a:ext cx="4362450" cy="82867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图一：匹配所有123-12-1234形式的社会安全号码</w:t>
            </w:r>
          </w:p>
        </w:tc>
      </w:tr>
    </w:tbl>
    <w:p w:rsidR="00510BC8" w:rsidRPr="00510BC8" w:rsidRDefault="00510BC8" w:rsidP="00510BC8">
      <w:pPr>
        <w:widowControl/>
        <w:shd w:val="clear" w:color="auto" w:fill="F7FCFF"/>
        <w:wordWrap w:val="0"/>
        <w:spacing w:line="432" w:lineRule="auto"/>
        <w:jc w:val="left"/>
        <w:rPr>
          <w:ins w:id="2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假设进行搜索的时候，你希望连字符号可以出现，也可以不出现——即，999-99-9999和999999999都属于正确的格式。这时，你可以在连字符号后面加上“？”数量限定符号，如图二所示： </w:t>
            </w:r>
          </w:p>
        </w:tc>
      </w:tr>
    </w:tbl>
    <w:p w:rsidR="00510BC8" w:rsidRPr="00510BC8" w:rsidRDefault="00510BC8" w:rsidP="00510BC8">
      <w:pPr>
        <w:widowControl/>
        <w:shd w:val="clear" w:color="auto" w:fill="F7FCFF"/>
        <w:wordWrap w:val="0"/>
        <w:spacing w:line="432" w:lineRule="auto"/>
        <w:jc w:val="left"/>
        <w:rPr>
          <w:ins w:id="2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4876800" cy="885825"/>
                  <wp:effectExtent l="19050" t="0" r="0" b="0"/>
                  <wp:docPr id="14" name="图片 14" descr="http://files.jb51.net/upload/200812171449482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s.jb51.net/upload/20081217144948216.gif"/>
                          <pic:cNvPicPr>
                            <a:picLocks noChangeAspect="1" noChangeArrowheads="1"/>
                          </pic:cNvPicPr>
                        </pic:nvPicPr>
                        <pic:blipFill>
                          <a:blip r:embed="rId14"/>
                          <a:srcRect/>
                          <a:stretch>
                            <a:fillRect/>
                          </a:stretch>
                        </pic:blipFill>
                        <pic:spPr bwMode="auto">
                          <a:xfrm>
                            <a:off x="0" y="0"/>
                            <a:ext cx="4876800" cy="8858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2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图二：匹配所有123-12-1234和123121234形式的社会安全号码</w:t>
            </w:r>
          </w:p>
        </w:tc>
      </w:tr>
    </w:tbl>
    <w:p w:rsidR="00510BC8" w:rsidRPr="00510BC8" w:rsidRDefault="00510BC8" w:rsidP="00510BC8">
      <w:pPr>
        <w:widowControl/>
        <w:shd w:val="clear" w:color="auto" w:fill="F7FCFF"/>
        <w:wordWrap w:val="0"/>
        <w:spacing w:line="432" w:lineRule="auto"/>
        <w:jc w:val="left"/>
        <w:rPr>
          <w:ins w:id="2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下面我们再来看另外一个例子。美国汽车牌照的一种格式是四个数字加上二个字母。它的正则表达式前面是数字部分“[0-9]{4}”，再加上字母部分“[A-Z]{2}”。图三显示了完整的正则表达式。 </w:t>
            </w:r>
          </w:p>
        </w:tc>
      </w:tr>
    </w:tbl>
    <w:p w:rsidR="00510BC8" w:rsidRPr="00510BC8" w:rsidRDefault="00510BC8" w:rsidP="00510BC8">
      <w:pPr>
        <w:widowControl/>
        <w:shd w:val="clear" w:color="auto" w:fill="F7FCFF"/>
        <w:wordWrap w:val="0"/>
        <w:spacing w:line="432" w:lineRule="auto"/>
        <w:jc w:val="left"/>
        <w:rPr>
          <w:ins w:id="2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2562225" cy="628650"/>
                  <wp:effectExtent l="0" t="0" r="0" b="0"/>
                  <wp:docPr id="15" name="图片 15" descr="http://files.jb51.net/upload/200812171449485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upload/20081217144948563.gif"/>
                          <pic:cNvPicPr>
                            <a:picLocks noChangeAspect="1" noChangeArrowheads="1"/>
                          </pic:cNvPicPr>
                        </pic:nvPicPr>
                        <pic:blipFill>
                          <a:blip r:embed="rId15"/>
                          <a:srcRect/>
                          <a:stretch>
                            <a:fillRect/>
                          </a:stretch>
                        </pic:blipFill>
                        <pic:spPr bwMode="auto">
                          <a:xfrm>
                            <a:off x="0" y="0"/>
                            <a:ext cx="2562225" cy="6286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2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图三：匹配典型的美国汽车牌照号码，如8836KV</w:t>
            </w:r>
          </w:p>
        </w:tc>
      </w:tr>
    </w:tbl>
    <w:p w:rsidR="00510BC8" w:rsidRPr="00510BC8" w:rsidRDefault="00510BC8" w:rsidP="00510BC8">
      <w:pPr>
        <w:widowControl/>
        <w:shd w:val="clear" w:color="auto" w:fill="F7FCFF"/>
        <w:wordWrap w:val="0"/>
        <w:spacing w:line="432" w:lineRule="auto"/>
        <w:jc w:val="left"/>
        <w:rPr>
          <w:ins w:id="2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1.5 “否”符号 </w:t>
            </w:r>
          </w:p>
        </w:tc>
      </w:tr>
    </w:tbl>
    <w:p w:rsidR="00510BC8" w:rsidRPr="00510BC8" w:rsidRDefault="00510BC8" w:rsidP="00510BC8">
      <w:pPr>
        <w:widowControl/>
        <w:shd w:val="clear" w:color="auto" w:fill="F7FCFF"/>
        <w:wordWrap w:val="0"/>
        <w:spacing w:line="432" w:lineRule="auto"/>
        <w:jc w:val="left"/>
        <w:rPr>
          <w:ins w:id="2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“^”符号称为“否”符号。如果用在方括号内，“^”表示不想要匹配的字符。例如，图四的正则表达式匹配所有单词，但以“X”字母开头的单词除外。 </w:t>
            </w:r>
          </w:p>
        </w:tc>
      </w:tr>
    </w:tbl>
    <w:p w:rsidR="00510BC8" w:rsidRPr="00510BC8" w:rsidRDefault="00510BC8" w:rsidP="00510BC8">
      <w:pPr>
        <w:widowControl/>
        <w:shd w:val="clear" w:color="auto" w:fill="F7FCFF"/>
        <w:wordWrap w:val="0"/>
        <w:spacing w:line="432" w:lineRule="auto"/>
        <w:jc w:val="left"/>
        <w:rPr>
          <w:ins w:id="2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4352925" cy="819150"/>
                  <wp:effectExtent l="19050" t="0" r="9525" b="0"/>
                  <wp:docPr id="16" name="图片 16" descr="http://files.jb51.net/upload/200812171449488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les.jb51.net/upload/20081217144948884.gif"/>
                          <pic:cNvPicPr>
                            <a:picLocks noChangeAspect="1" noChangeArrowheads="1"/>
                          </pic:cNvPicPr>
                        </pic:nvPicPr>
                        <pic:blipFill>
                          <a:blip r:embed="rId16"/>
                          <a:srcRect/>
                          <a:stretch>
                            <a:fillRect/>
                          </a:stretch>
                        </pic:blipFill>
                        <pic:spPr bwMode="auto">
                          <a:xfrm>
                            <a:off x="0" y="0"/>
                            <a:ext cx="4352925" cy="8191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2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图四：匹配所有单词，但“X”开头的除外</w:t>
            </w:r>
          </w:p>
        </w:tc>
      </w:tr>
    </w:tbl>
    <w:p w:rsidR="00510BC8" w:rsidRPr="00510BC8" w:rsidRDefault="00510BC8" w:rsidP="00510BC8">
      <w:pPr>
        <w:widowControl/>
        <w:shd w:val="clear" w:color="auto" w:fill="F7FCFF"/>
        <w:wordWrap w:val="0"/>
        <w:spacing w:line="432" w:lineRule="auto"/>
        <w:jc w:val="left"/>
        <w:rPr>
          <w:ins w:id="3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1.6 圆括号和空白符号 </w:t>
            </w:r>
          </w:p>
        </w:tc>
      </w:tr>
    </w:tbl>
    <w:p w:rsidR="00510BC8" w:rsidRPr="00510BC8" w:rsidRDefault="00510BC8" w:rsidP="00510BC8">
      <w:pPr>
        <w:widowControl/>
        <w:shd w:val="clear" w:color="auto" w:fill="F7FCFF"/>
        <w:wordWrap w:val="0"/>
        <w:spacing w:line="432" w:lineRule="auto"/>
        <w:jc w:val="left"/>
        <w:rPr>
          <w:ins w:id="3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假设要从格式为“June 26, 1951”的生日日期中提取出月份部分，用来匹配该日期的正则表达式可以如图五所示： </w:t>
            </w:r>
          </w:p>
        </w:tc>
      </w:tr>
    </w:tbl>
    <w:p w:rsidR="00510BC8" w:rsidRPr="00510BC8" w:rsidRDefault="00510BC8" w:rsidP="00510BC8">
      <w:pPr>
        <w:widowControl/>
        <w:shd w:val="clear" w:color="auto" w:fill="F7FCFF"/>
        <w:wordWrap w:val="0"/>
        <w:spacing w:line="432" w:lineRule="auto"/>
        <w:jc w:val="left"/>
        <w:rPr>
          <w:ins w:id="3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5210175" cy="1123950"/>
                  <wp:effectExtent l="0" t="0" r="0" b="0"/>
                  <wp:docPr id="17" name="图片 17" descr="http://files.jb51.net/upload/200812171449485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les.jb51.net/upload/20081217144948534.gif"/>
                          <pic:cNvPicPr>
                            <a:picLocks noChangeAspect="1" noChangeArrowheads="1"/>
                          </pic:cNvPicPr>
                        </pic:nvPicPr>
                        <pic:blipFill>
                          <a:blip r:embed="rId17"/>
                          <a:srcRect/>
                          <a:stretch>
                            <a:fillRect/>
                          </a:stretch>
                        </pic:blipFill>
                        <pic:spPr bwMode="auto">
                          <a:xfrm>
                            <a:off x="0" y="0"/>
                            <a:ext cx="5210175" cy="11239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3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图五：匹配所有Moth DD,YYYY格式的日期</w:t>
            </w:r>
          </w:p>
        </w:tc>
      </w:tr>
    </w:tbl>
    <w:p w:rsidR="00510BC8" w:rsidRPr="00510BC8" w:rsidRDefault="00510BC8" w:rsidP="00510BC8">
      <w:pPr>
        <w:widowControl/>
        <w:shd w:val="clear" w:color="auto" w:fill="F7FCFF"/>
        <w:wordWrap w:val="0"/>
        <w:spacing w:line="432" w:lineRule="auto"/>
        <w:jc w:val="left"/>
        <w:rPr>
          <w:ins w:id="3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新出现的“\s”符号是空白符号，匹配所有的空白字符，包括Tab字符。如果字符串正确匹配，接下来如何提取出月份部分呢？只需在月份周围加上一个圆括号创建一个组，然后用ORO API（本文后面详细讨论）提取出它的值。修改后的正则表达式如图六所示： </w:t>
            </w:r>
          </w:p>
        </w:tc>
      </w:tr>
    </w:tbl>
    <w:p w:rsidR="00510BC8" w:rsidRPr="00510BC8" w:rsidRDefault="00510BC8" w:rsidP="00510BC8">
      <w:pPr>
        <w:widowControl/>
        <w:shd w:val="clear" w:color="auto" w:fill="F7FCFF"/>
        <w:wordWrap w:val="0"/>
        <w:spacing w:line="432" w:lineRule="auto"/>
        <w:jc w:val="left"/>
        <w:rPr>
          <w:ins w:id="3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5153025" cy="1219200"/>
                  <wp:effectExtent l="0" t="0" r="0" b="0"/>
                  <wp:docPr id="18" name="图片 18" descr="http://files.jb51.net/upload/20081217144948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les.jb51.net/upload/20081217144948203.gif"/>
                          <pic:cNvPicPr>
                            <a:picLocks noChangeAspect="1" noChangeArrowheads="1"/>
                          </pic:cNvPicPr>
                        </pic:nvPicPr>
                        <pic:blipFill>
                          <a:blip r:embed="rId18"/>
                          <a:srcRect/>
                          <a:stretch>
                            <a:fillRect/>
                          </a:stretch>
                        </pic:blipFill>
                        <pic:spPr bwMode="auto">
                          <a:xfrm>
                            <a:off x="0" y="0"/>
                            <a:ext cx="5153025" cy="12192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3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图六：匹配所有Month DD,YYYY格式的日期，定义月份值为第一个组</w:t>
            </w:r>
          </w:p>
        </w:tc>
      </w:tr>
    </w:tbl>
    <w:p w:rsidR="00510BC8" w:rsidRPr="00510BC8" w:rsidRDefault="00510BC8" w:rsidP="00510BC8">
      <w:pPr>
        <w:widowControl/>
        <w:shd w:val="clear" w:color="auto" w:fill="F7FCFF"/>
        <w:wordWrap w:val="0"/>
        <w:spacing w:line="432" w:lineRule="auto"/>
        <w:jc w:val="left"/>
        <w:rPr>
          <w:ins w:id="3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1.7 其它符号</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3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为简便起见，你可以使用一些为常见正则表达式创建的快捷符号。如表二所示： </w:t>
            </w:r>
          </w:p>
        </w:tc>
      </w:tr>
    </w:tbl>
    <w:p w:rsidR="00510BC8" w:rsidRPr="00510BC8" w:rsidRDefault="00510BC8" w:rsidP="00510BC8">
      <w:pPr>
        <w:widowControl/>
        <w:shd w:val="clear" w:color="auto" w:fill="F7FCFF"/>
        <w:wordWrap w:val="0"/>
        <w:spacing w:line="432" w:lineRule="auto"/>
        <w:jc w:val="left"/>
        <w:rPr>
          <w:ins w:id="3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表二：常用符号 </w:t>
            </w:r>
          </w:p>
        </w:tc>
      </w:tr>
    </w:tbl>
    <w:p w:rsidR="00510BC8" w:rsidRPr="00510BC8" w:rsidRDefault="00510BC8" w:rsidP="00510BC8">
      <w:pPr>
        <w:widowControl/>
        <w:shd w:val="clear" w:color="auto" w:fill="F7FCFF"/>
        <w:wordWrap w:val="0"/>
        <w:spacing w:line="432" w:lineRule="auto"/>
        <w:jc w:val="left"/>
        <w:rPr>
          <w:ins w:id="4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3962400" cy="2343150"/>
                  <wp:effectExtent l="19050" t="0" r="0" b="0"/>
                  <wp:docPr id="19" name="图片 19" descr="http://files.jb51.net/upload/20081217144948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iles.jb51.net/upload/20081217144948640.jpg"/>
                          <pic:cNvPicPr>
                            <a:picLocks noChangeAspect="1" noChangeArrowheads="1"/>
                          </pic:cNvPicPr>
                        </pic:nvPicPr>
                        <pic:blipFill>
                          <a:blip r:embed="rId19"/>
                          <a:srcRect/>
                          <a:stretch>
                            <a:fillRect/>
                          </a:stretch>
                        </pic:blipFill>
                        <pic:spPr bwMode="auto">
                          <a:xfrm>
                            <a:off x="0" y="0"/>
                            <a:ext cx="3962400" cy="23431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4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lastRenderedPageBreak/>
              <w:t xml:space="preserve">例如，在前面社会安全号码的例子中，所有出现“[0-9]”的地方我们都可以使用“\d”。修改后的正则表达式如图七所示： </w:t>
            </w:r>
          </w:p>
        </w:tc>
      </w:tr>
    </w:tbl>
    <w:p w:rsidR="00510BC8" w:rsidRPr="00510BC8" w:rsidRDefault="00510BC8" w:rsidP="00510BC8">
      <w:pPr>
        <w:widowControl/>
        <w:shd w:val="clear" w:color="auto" w:fill="F7FCFF"/>
        <w:wordWrap w:val="0"/>
        <w:spacing w:line="432" w:lineRule="auto"/>
        <w:jc w:val="left"/>
        <w:rPr>
          <w:ins w:id="4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3609975" cy="971550"/>
                  <wp:effectExtent l="0" t="0" r="0" b="0"/>
                  <wp:docPr id="20" name="图片 20" descr="http://files.jb51.net/upload/200812171449495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les.jb51.net/upload/20081217144949563.gif"/>
                          <pic:cNvPicPr>
                            <a:picLocks noChangeAspect="1" noChangeArrowheads="1"/>
                          </pic:cNvPicPr>
                        </pic:nvPicPr>
                        <pic:blipFill>
                          <a:blip r:embed="rId20"/>
                          <a:srcRect/>
                          <a:stretch>
                            <a:fillRect/>
                          </a:stretch>
                        </pic:blipFill>
                        <pic:spPr bwMode="auto">
                          <a:xfrm>
                            <a:off x="0" y="0"/>
                            <a:ext cx="3609975" cy="9715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4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图七：匹配所有123-12-1234格式的社会安全号码</w:t>
            </w:r>
          </w:p>
        </w:tc>
      </w:tr>
    </w:tbl>
    <w:p w:rsidR="00510BC8" w:rsidRPr="00510BC8" w:rsidRDefault="00510BC8" w:rsidP="00510BC8">
      <w:pPr>
        <w:widowControl/>
        <w:shd w:val="clear" w:color="auto" w:fill="F7FCFF"/>
        <w:wordWrap w:val="0"/>
        <w:spacing w:line="432" w:lineRule="auto"/>
        <w:jc w:val="left"/>
        <w:rPr>
          <w:ins w:id="4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二、Jakarta-ORO库</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4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有许多源代码开放的正则表达式库可供Java程序员使用，而且它们中的许多支持Perl 5兼容的正则表达式语法。我在这里选用的是Jakarta-ORO正则表达式库，它是最全面的正则表达式API之一，而且它与Perl 5正则表达式完全兼容。另外，它也是优化得最好的API之一。 </w:t>
            </w:r>
          </w:p>
        </w:tc>
      </w:tr>
    </w:tbl>
    <w:p w:rsidR="00510BC8" w:rsidRPr="00510BC8" w:rsidRDefault="00510BC8" w:rsidP="00510BC8">
      <w:pPr>
        <w:widowControl/>
        <w:shd w:val="clear" w:color="auto" w:fill="F7FCFF"/>
        <w:wordWrap w:val="0"/>
        <w:spacing w:line="432" w:lineRule="auto"/>
        <w:jc w:val="left"/>
        <w:rPr>
          <w:ins w:id="4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Jakarta-ORO库以前叫做OROMatcher，Daniel Savarese大方地把它赠送给了Jakarta Project。你可以按照本文最后参考资源的说明下载它。 </w:t>
            </w:r>
          </w:p>
        </w:tc>
      </w:tr>
    </w:tbl>
    <w:p w:rsidR="00510BC8" w:rsidRPr="00510BC8" w:rsidRDefault="00510BC8" w:rsidP="00510BC8">
      <w:pPr>
        <w:widowControl/>
        <w:shd w:val="clear" w:color="auto" w:fill="F7FCFF"/>
        <w:wordWrap w:val="0"/>
        <w:spacing w:line="432" w:lineRule="auto"/>
        <w:jc w:val="left"/>
        <w:rPr>
          <w:ins w:id="4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我首先将简要介绍使用Jakarta-ORO库时你必须创建和访问的对象，然后介绍如何使用Jakarta-ORO API。 </w:t>
            </w:r>
          </w:p>
        </w:tc>
      </w:tr>
    </w:tbl>
    <w:p w:rsidR="00510BC8" w:rsidRPr="00510BC8" w:rsidRDefault="00510BC8" w:rsidP="00510BC8">
      <w:pPr>
        <w:widowControl/>
        <w:shd w:val="clear" w:color="auto" w:fill="F7FCFF"/>
        <w:wordWrap w:val="0"/>
        <w:spacing w:line="432" w:lineRule="auto"/>
        <w:jc w:val="left"/>
        <w:rPr>
          <w:ins w:id="4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lastRenderedPageBreak/>
              <w:t>▲ PatternCompiler对象</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4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首先，创建一个Perl5Compiler类的实例，并把它赋值给PatternCompiler接口对象。Perl5Compiler是PatternCompiler接口的一个实现，允许你把正则表达式编译成用来匹配的Pattern对象。 </w:t>
            </w:r>
          </w:p>
        </w:tc>
      </w:tr>
    </w:tbl>
    <w:p w:rsidR="00510BC8" w:rsidRPr="00510BC8" w:rsidRDefault="00510BC8" w:rsidP="00510BC8">
      <w:pPr>
        <w:widowControl/>
        <w:shd w:val="clear" w:color="auto" w:fill="F7FCFF"/>
        <w:wordWrap w:val="0"/>
        <w:spacing w:line="432" w:lineRule="auto"/>
        <w:jc w:val="left"/>
        <w:rPr>
          <w:ins w:id="5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33825" cy="533400"/>
                  <wp:effectExtent l="19050" t="0" r="9525" b="0"/>
                  <wp:docPr id="21" name="图片 21" descr="http://files.jb51.net/upload/20081217144949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iles.jb51.net/upload/20081217144949218.jpg"/>
                          <pic:cNvPicPr>
                            <a:picLocks noChangeAspect="1" noChangeArrowheads="1"/>
                          </pic:cNvPicPr>
                        </pic:nvPicPr>
                        <pic:blipFill>
                          <a:blip r:embed="rId21"/>
                          <a:srcRect/>
                          <a:stretch>
                            <a:fillRect/>
                          </a:stretch>
                        </pic:blipFill>
                        <pic:spPr bwMode="auto">
                          <a:xfrm>
                            <a:off x="0" y="0"/>
                            <a:ext cx="3933825" cy="5334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5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 Pattern对象</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5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要把正则表达式编译成Pattern对象，调用compiler对象的compile()方法，并在调用参数中指定正则表达式。例如，你可以按照下面这种方式编译正则表达式“t[aeio]n”： </w:t>
            </w:r>
          </w:p>
        </w:tc>
      </w:tr>
    </w:tbl>
    <w:p w:rsidR="00510BC8" w:rsidRPr="00510BC8" w:rsidRDefault="00510BC8" w:rsidP="00510BC8">
      <w:pPr>
        <w:widowControl/>
        <w:shd w:val="clear" w:color="auto" w:fill="F7FCFF"/>
        <w:wordWrap w:val="0"/>
        <w:spacing w:line="432" w:lineRule="auto"/>
        <w:jc w:val="left"/>
        <w:rPr>
          <w:ins w:id="5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1428750"/>
                  <wp:effectExtent l="19050" t="0" r="0" b="0"/>
                  <wp:docPr id="22" name="图片 22" descr="http://files.jb51.net/upload/20081217144949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iles.jb51.net/upload/20081217144949211.jpg"/>
                          <pic:cNvPicPr>
                            <a:picLocks noChangeAspect="1" noChangeArrowheads="1"/>
                          </pic:cNvPicPr>
                        </pic:nvPicPr>
                        <pic:blipFill>
                          <a:blip r:embed="rId22"/>
                          <a:srcRect/>
                          <a:stretch>
                            <a:fillRect/>
                          </a:stretch>
                        </pic:blipFill>
                        <pic:spPr bwMode="auto">
                          <a:xfrm>
                            <a:off x="0" y="0"/>
                            <a:ext cx="3943350" cy="14287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5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默认情况下，编译器创建一个大小写敏感的模式（pattern）。因此，上面代码编译得到的模式只匹配“tin”、“tan”、 “ten”和“ton”，但不匹配“Tin”和“taN”。要创建一个大小写不敏感</w:t>
            </w:r>
            <w:r w:rsidRPr="00510BC8">
              <w:rPr>
                <w:rFonts w:ascii="宋体" w:eastAsia="宋体" w:hAnsi="宋体" w:cs="宋体"/>
                <w:kern w:val="0"/>
                <w:szCs w:val="21"/>
              </w:rPr>
              <w:lastRenderedPageBreak/>
              <w:t xml:space="preserve">的模式，你应该在调用编译器的时候指定一个额外的参数： </w:t>
            </w:r>
          </w:p>
        </w:tc>
      </w:tr>
    </w:tbl>
    <w:p w:rsidR="00510BC8" w:rsidRPr="00510BC8" w:rsidRDefault="00510BC8" w:rsidP="00510BC8">
      <w:pPr>
        <w:widowControl/>
        <w:shd w:val="clear" w:color="auto" w:fill="F7FCFF"/>
        <w:wordWrap w:val="0"/>
        <w:spacing w:line="432" w:lineRule="auto"/>
        <w:jc w:val="left"/>
        <w:rPr>
          <w:ins w:id="5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4324350" cy="733425"/>
                  <wp:effectExtent l="19050" t="0" r="0" b="0"/>
                  <wp:docPr id="23" name="图片 23" descr="http://files.jb51.net/upload/2008121714494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iles.jb51.net/upload/20081217144949232.jpg"/>
                          <pic:cNvPicPr>
                            <a:picLocks noChangeAspect="1" noChangeArrowheads="1"/>
                          </pic:cNvPicPr>
                        </pic:nvPicPr>
                        <pic:blipFill>
                          <a:blip r:embed="rId23"/>
                          <a:srcRect/>
                          <a:stretch>
                            <a:fillRect/>
                          </a:stretch>
                        </pic:blipFill>
                        <pic:spPr bwMode="auto">
                          <a:xfrm>
                            <a:off x="0" y="0"/>
                            <a:ext cx="4324350" cy="7334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5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创建好Pattern对象之后，你就可以通过PatternMatcher类用该Pattern对象进行模式匹配。 </w:t>
            </w:r>
          </w:p>
        </w:tc>
      </w:tr>
    </w:tbl>
    <w:p w:rsidR="00510BC8" w:rsidRPr="00510BC8" w:rsidRDefault="00510BC8" w:rsidP="00510BC8">
      <w:pPr>
        <w:widowControl/>
        <w:shd w:val="clear" w:color="auto" w:fill="F7FCFF"/>
        <w:wordWrap w:val="0"/>
        <w:spacing w:line="432" w:lineRule="auto"/>
        <w:jc w:val="left"/>
        <w:rPr>
          <w:ins w:id="5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 PatternMatcher对象</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5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PatternMatcher对象根据Pattern对象和字符串进行匹配检查。你要实例化一个Perl5Matcher类并把结果赋值给PatternMatcher接口。Perl5Matcher类是PatternMatcher接口的一个实现，它根据Perl 5正则表达式语法进行模式匹配： </w:t>
            </w:r>
          </w:p>
        </w:tc>
      </w:tr>
    </w:tbl>
    <w:p w:rsidR="00510BC8" w:rsidRPr="00510BC8" w:rsidRDefault="00510BC8" w:rsidP="00510BC8">
      <w:pPr>
        <w:widowControl/>
        <w:shd w:val="clear" w:color="auto" w:fill="F7FCFF"/>
        <w:wordWrap w:val="0"/>
        <w:spacing w:line="432" w:lineRule="auto"/>
        <w:jc w:val="left"/>
        <w:rPr>
          <w:ins w:id="5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14775" cy="542925"/>
                  <wp:effectExtent l="19050" t="0" r="9525" b="0"/>
                  <wp:docPr id="24" name="图片 24" descr="http://files.jb51.net/upload/20081217144949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iles.jb51.net/upload/20081217144949531.jpg"/>
                          <pic:cNvPicPr>
                            <a:picLocks noChangeAspect="1" noChangeArrowheads="1"/>
                          </pic:cNvPicPr>
                        </pic:nvPicPr>
                        <pic:blipFill>
                          <a:blip r:embed="rId24"/>
                          <a:srcRect/>
                          <a:stretch>
                            <a:fillRect/>
                          </a:stretch>
                        </pic:blipFill>
                        <pic:spPr bwMode="auto">
                          <a:xfrm>
                            <a:off x="0" y="0"/>
                            <a:ext cx="3914775" cy="5429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6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使用PatternMatcher对象，你可以用多个方法进行匹配操作，这些方法的第一个参数都是需要根据正则表达式进行匹配的字符串： </w:t>
            </w:r>
          </w:p>
        </w:tc>
      </w:tr>
    </w:tbl>
    <w:p w:rsidR="00510BC8" w:rsidRPr="00510BC8" w:rsidRDefault="00510BC8" w:rsidP="00510BC8">
      <w:pPr>
        <w:widowControl/>
        <w:shd w:val="clear" w:color="auto" w:fill="F7FCFF"/>
        <w:wordWrap w:val="0"/>
        <w:spacing w:line="432" w:lineRule="auto"/>
        <w:jc w:val="left"/>
        <w:rPr>
          <w:ins w:id="6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boolean matches(String input, Pattern pattern)：当输入字符串和正则表达式要精确匹配时</w:t>
            </w:r>
            <w:r w:rsidRPr="00510BC8">
              <w:rPr>
                <w:rFonts w:ascii="宋体" w:eastAsia="宋体" w:hAnsi="宋体" w:cs="宋体"/>
                <w:kern w:val="0"/>
                <w:szCs w:val="21"/>
              </w:rPr>
              <w:lastRenderedPageBreak/>
              <w:t xml:space="preserve">使用。换句话说，正则表达式必须完整地描述输入字符串。 </w:t>
            </w:r>
          </w:p>
        </w:tc>
      </w:tr>
    </w:tbl>
    <w:p w:rsidR="00510BC8" w:rsidRPr="00510BC8" w:rsidRDefault="00510BC8" w:rsidP="00510BC8">
      <w:pPr>
        <w:widowControl/>
        <w:shd w:val="clear" w:color="auto" w:fill="F7FCFF"/>
        <w:wordWrap w:val="0"/>
        <w:spacing w:line="432" w:lineRule="auto"/>
        <w:jc w:val="left"/>
        <w:rPr>
          <w:ins w:id="6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 boolean matchesPrefix(String input, Pattern pattern)：当正则表达式匹配输入字符串起始部分时使用。 </w:t>
            </w:r>
          </w:p>
        </w:tc>
      </w:tr>
    </w:tbl>
    <w:p w:rsidR="00510BC8" w:rsidRPr="00510BC8" w:rsidRDefault="00510BC8" w:rsidP="00510BC8">
      <w:pPr>
        <w:widowControl/>
        <w:shd w:val="clear" w:color="auto" w:fill="F7FCFF"/>
        <w:wordWrap w:val="0"/>
        <w:spacing w:line="432" w:lineRule="auto"/>
        <w:jc w:val="left"/>
        <w:rPr>
          <w:ins w:id="6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 boolean contains(String input, Pattern pattern)：当正则表达式要匹配输入字符串的一部分时使用（即，它必须是一个子串）。 </w:t>
            </w:r>
          </w:p>
        </w:tc>
      </w:tr>
    </w:tbl>
    <w:p w:rsidR="00510BC8" w:rsidRPr="00510BC8" w:rsidRDefault="00510BC8" w:rsidP="00510BC8">
      <w:pPr>
        <w:widowControl/>
        <w:shd w:val="clear" w:color="auto" w:fill="F7FCFF"/>
        <w:wordWrap w:val="0"/>
        <w:spacing w:line="432" w:lineRule="auto"/>
        <w:jc w:val="left"/>
        <w:rPr>
          <w:ins w:id="6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另外，在上面三个方法调用中，你还可以用PatternMatcherInput对象作为参数替代String对象；这时，你可以从字符串中最后一次匹配的位置开始继续进行匹配。当字符串可能有多个子串匹配给定的正则表达式时，用PatternMatcherInput对象作为参数就很有用了。用PatternMatcherInput对象作为参数替代String时，上述三个方法的语法如下： </w:t>
            </w:r>
          </w:p>
        </w:tc>
      </w:tr>
    </w:tbl>
    <w:p w:rsidR="00510BC8" w:rsidRPr="00510BC8" w:rsidRDefault="00510BC8" w:rsidP="00510BC8">
      <w:pPr>
        <w:widowControl/>
        <w:shd w:val="clear" w:color="auto" w:fill="F7FCFF"/>
        <w:wordWrap w:val="0"/>
        <w:spacing w:line="432" w:lineRule="auto"/>
        <w:jc w:val="left"/>
        <w:rPr>
          <w:ins w:id="6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 boolean matches(PatternMatcherInput input, Pattern pattern) </w:t>
            </w:r>
          </w:p>
        </w:tc>
      </w:tr>
    </w:tbl>
    <w:p w:rsidR="00510BC8" w:rsidRPr="00510BC8" w:rsidRDefault="00510BC8" w:rsidP="00510BC8">
      <w:pPr>
        <w:widowControl/>
        <w:shd w:val="clear" w:color="auto" w:fill="F7FCFF"/>
        <w:wordWrap w:val="0"/>
        <w:spacing w:line="432" w:lineRule="auto"/>
        <w:jc w:val="left"/>
        <w:rPr>
          <w:ins w:id="6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 boolean matchesPrefix(PatternMatcherInput input, Pattern pattern) </w:t>
            </w:r>
          </w:p>
        </w:tc>
      </w:tr>
    </w:tbl>
    <w:p w:rsidR="00510BC8" w:rsidRPr="00510BC8" w:rsidRDefault="00510BC8" w:rsidP="00510BC8">
      <w:pPr>
        <w:widowControl/>
        <w:shd w:val="clear" w:color="auto" w:fill="F7FCFF"/>
        <w:wordWrap w:val="0"/>
        <w:spacing w:line="432" w:lineRule="auto"/>
        <w:jc w:val="left"/>
        <w:rPr>
          <w:ins w:id="6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 boolean contains(PatternMatcherInput input, Pattern pattern) </w:t>
            </w:r>
          </w:p>
        </w:tc>
      </w:tr>
    </w:tbl>
    <w:p w:rsidR="00510BC8" w:rsidRPr="00510BC8" w:rsidRDefault="00510BC8" w:rsidP="00510BC8">
      <w:pPr>
        <w:widowControl/>
        <w:shd w:val="clear" w:color="auto" w:fill="F7FCFF"/>
        <w:wordWrap w:val="0"/>
        <w:spacing w:line="432" w:lineRule="auto"/>
        <w:jc w:val="left"/>
        <w:rPr>
          <w:ins w:id="6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lastRenderedPageBreak/>
              <w:t>三、应用实例</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6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下面我们来看看Jakarta-ORO库的一些应用实例。 </w:t>
            </w:r>
          </w:p>
        </w:tc>
      </w:tr>
    </w:tbl>
    <w:p w:rsidR="00510BC8" w:rsidRPr="00510BC8" w:rsidRDefault="00510BC8" w:rsidP="00510BC8">
      <w:pPr>
        <w:widowControl/>
        <w:shd w:val="clear" w:color="auto" w:fill="F7FCFF"/>
        <w:wordWrap w:val="0"/>
        <w:spacing w:line="432" w:lineRule="auto"/>
        <w:jc w:val="left"/>
        <w:rPr>
          <w:ins w:id="7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3.1 日志文件处理</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7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任务：分析一个Web服务器日志文件，确定每一个用户花在网站上的时间。在典型的BEA WebLogic日志文件中，日志记录的格式如下： </w:t>
            </w:r>
          </w:p>
        </w:tc>
      </w:tr>
    </w:tbl>
    <w:p w:rsidR="00510BC8" w:rsidRPr="00510BC8" w:rsidRDefault="00510BC8" w:rsidP="00510BC8">
      <w:pPr>
        <w:widowControl/>
        <w:shd w:val="clear" w:color="auto" w:fill="F7FCFF"/>
        <w:wordWrap w:val="0"/>
        <w:spacing w:line="432" w:lineRule="auto"/>
        <w:jc w:val="left"/>
        <w:rPr>
          <w:ins w:id="7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24300" cy="714375"/>
                  <wp:effectExtent l="19050" t="0" r="0" b="0"/>
                  <wp:docPr id="25" name="图片 25" descr="http://files.jb51.net/upload/20081217144949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iles.jb51.net/upload/20081217144949555.jpg"/>
                          <pic:cNvPicPr>
                            <a:picLocks noChangeAspect="1" noChangeArrowheads="1"/>
                          </pic:cNvPicPr>
                        </pic:nvPicPr>
                        <pic:blipFill>
                          <a:blip r:embed="rId25"/>
                          <a:srcRect/>
                          <a:stretch>
                            <a:fillRect/>
                          </a:stretch>
                        </pic:blipFill>
                        <pic:spPr bwMode="auto">
                          <a:xfrm>
                            <a:off x="0" y="0"/>
                            <a:ext cx="3924300" cy="71437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7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分析这个日志记录，可以发现，要从这个日志文件提取的内容有两项：IP地址和页面访问时间。你可以用分组符号（圆括号）从日志记录提取出IP地址和时间标记。 </w:t>
            </w:r>
          </w:p>
        </w:tc>
      </w:tr>
    </w:tbl>
    <w:p w:rsidR="00510BC8" w:rsidRPr="00510BC8" w:rsidRDefault="00510BC8" w:rsidP="00510BC8">
      <w:pPr>
        <w:widowControl/>
        <w:shd w:val="clear" w:color="auto" w:fill="F7FCFF"/>
        <w:wordWrap w:val="0"/>
        <w:spacing w:line="432" w:lineRule="auto"/>
        <w:jc w:val="left"/>
        <w:rPr>
          <w:ins w:id="7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首先我们来看看IP地址。IP地址有4个字节构成，每一个字节的值在0到255之间，各个字节通过一个句点分隔。因此，IP地址中的每一个字节有至少一个、最多三个数字。图八显示了为IP地址编写的正则表达式： </w:t>
            </w:r>
          </w:p>
        </w:tc>
      </w:tr>
    </w:tbl>
    <w:p w:rsidR="00510BC8" w:rsidRPr="00510BC8" w:rsidRDefault="00510BC8" w:rsidP="00510BC8">
      <w:pPr>
        <w:widowControl/>
        <w:shd w:val="clear" w:color="auto" w:fill="F7FCFF"/>
        <w:wordWrap w:val="0"/>
        <w:spacing w:line="432" w:lineRule="auto"/>
        <w:jc w:val="left"/>
        <w:rPr>
          <w:ins w:id="7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5324475" cy="1257300"/>
                  <wp:effectExtent l="0" t="0" r="0" b="0"/>
                  <wp:docPr id="26" name="图片 26" descr="http://files.jb51.net/upload/200812171449499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iles.jb51.net/upload/20081217144949986.gif"/>
                          <pic:cNvPicPr>
                            <a:picLocks noChangeAspect="1" noChangeArrowheads="1"/>
                          </pic:cNvPicPr>
                        </pic:nvPicPr>
                        <pic:blipFill>
                          <a:blip r:embed="rId26"/>
                          <a:srcRect/>
                          <a:stretch>
                            <a:fillRect/>
                          </a:stretch>
                        </pic:blipFill>
                        <pic:spPr bwMode="auto">
                          <a:xfrm>
                            <a:off x="0" y="0"/>
                            <a:ext cx="5324475" cy="12573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7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图八：匹配IP地址</w:t>
            </w:r>
          </w:p>
        </w:tc>
      </w:tr>
    </w:tbl>
    <w:p w:rsidR="00510BC8" w:rsidRPr="00510BC8" w:rsidRDefault="00510BC8" w:rsidP="00510BC8">
      <w:pPr>
        <w:widowControl/>
        <w:shd w:val="clear" w:color="auto" w:fill="F7FCFF"/>
        <w:wordWrap w:val="0"/>
        <w:spacing w:line="432" w:lineRule="auto"/>
        <w:jc w:val="left"/>
        <w:rPr>
          <w:ins w:id="7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IP地址中的句点字符必须进行转义处理（前面加上“\”），因为IP地址中的句点具有它本来的含义，而不是采用正则表达式语法中的特殊含义。句点在正则表达式中的特殊含义本文前面已经介绍。 </w:t>
            </w:r>
          </w:p>
        </w:tc>
      </w:tr>
    </w:tbl>
    <w:p w:rsidR="00510BC8" w:rsidRPr="00510BC8" w:rsidRDefault="00510BC8" w:rsidP="00510BC8">
      <w:pPr>
        <w:widowControl/>
        <w:shd w:val="clear" w:color="auto" w:fill="F7FCFF"/>
        <w:wordWrap w:val="0"/>
        <w:spacing w:line="432" w:lineRule="auto"/>
        <w:jc w:val="left"/>
        <w:rPr>
          <w:ins w:id="7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日志记录的时间部分由一对方括号包围。你可以按照如下思路提取出方括号里面的所有内容：首先搜索起始方括号字符（“[”），提取出所有不超过结束方括号字符（“]”）的内容，向前寻找直至找到结束方括号字符。图九显示了这部分的正则表达式。 </w:t>
            </w:r>
          </w:p>
        </w:tc>
      </w:tr>
    </w:tbl>
    <w:p w:rsidR="00510BC8" w:rsidRPr="00510BC8" w:rsidRDefault="00510BC8" w:rsidP="00510BC8">
      <w:pPr>
        <w:widowControl/>
        <w:shd w:val="clear" w:color="auto" w:fill="F7FCFF"/>
        <w:wordWrap w:val="0"/>
        <w:spacing w:line="432" w:lineRule="auto"/>
        <w:jc w:val="left"/>
        <w:rPr>
          <w:ins w:id="7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3409950" cy="1095375"/>
                  <wp:effectExtent l="19050" t="0" r="0" b="0"/>
                  <wp:docPr id="27" name="图片 27" descr="http://files.jb51.net/upload/200812171449497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iles.jb51.net/upload/20081217144949774.gif"/>
                          <pic:cNvPicPr>
                            <a:picLocks noChangeAspect="1" noChangeArrowheads="1"/>
                          </pic:cNvPicPr>
                        </pic:nvPicPr>
                        <pic:blipFill>
                          <a:blip r:embed="rId27"/>
                          <a:srcRect/>
                          <a:stretch>
                            <a:fillRect/>
                          </a:stretch>
                        </pic:blipFill>
                        <pic:spPr bwMode="auto">
                          <a:xfrm>
                            <a:off x="0" y="0"/>
                            <a:ext cx="3409950" cy="109537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8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图九：匹配至少一个字符，直至找到“]”</w:t>
            </w:r>
          </w:p>
        </w:tc>
      </w:tr>
    </w:tbl>
    <w:p w:rsidR="00510BC8" w:rsidRPr="00510BC8" w:rsidRDefault="00510BC8" w:rsidP="00510BC8">
      <w:pPr>
        <w:widowControl/>
        <w:shd w:val="clear" w:color="auto" w:fill="F7FCFF"/>
        <w:wordWrap w:val="0"/>
        <w:spacing w:line="432" w:lineRule="auto"/>
        <w:jc w:val="left"/>
        <w:rPr>
          <w:ins w:id="8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lastRenderedPageBreak/>
              <w:t xml:space="preserve">现在，把上述两个正则表达式加上分组符号（圆括号）后合并成单个表达式，这样就可以从日志记录提取出IP地址和时间。注意，为了匹配“- -”（但不提取它），正则表达式中间加入了“\s-\s-\s”。完整的正则表达式如图十所示。 </w:t>
            </w:r>
          </w:p>
        </w:tc>
      </w:tr>
    </w:tbl>
    <w:p w:rsidR="00510BC8" w:rsidRPr="00510BC8" w:rsidRDefault="00510BC8" w:rsidP="00510BC8">
      <w:pPr>
        <w:widowControl/>
        <w:shd w:val="clear" w:color="auto" w:fill="F7FCFF"/>
        <w:wordWrap w:val="0"/>
        <w:spacing w:line="432" w:lineRule="auto"/>
        <w:jc w:val="left"/>
        <w:rPr>
          <w:ins w:id="8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5524500" cy="809625"/>
                  <wp:effectExtent l="0" t="0" r="0" b="0"/>
                  <wp:docPr id="28" name="图片 28" descr="http://files.jb51.net/upload/200812171449494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iles.jb51.net/upload/20081217144949491.gif"/>
                          <pic:cNvPicPr>
                            <a:picLocks noChangeAspect="1" noChangeArrowheads="1"/>
                          </pic:cNvPicPr>
                        </pic:nvPicPr>
                        <pic:blipFill>
                          <a:blip r:embed="rId28"/>
                          <a:srcRect/>
                          <a:stretch>
                            <a:fillRect/>
                          </a:stretch>
                        </pic:blipFill>
                        <pic:spPr bwMode="auto">
                          <a:xfrm>
                            <a:off x="0" y="0"/>
                            <a:ext cx="5524500" cy="8096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8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图十：匹配IP地址和时间标记</w:t>
            </w:r>
          </w:p>
        </w:tc>
      </w:tr>
    </w:tbl>
    <w:p w:rsidR="00510BC8" w:rsidRPr="00510BC8" w:rsidRDefault="00510BC8" w:rsidP="00510BC8">
      <w:pPr>
        <w:widowControl/>
        <w:shd w:val="clear" w:color="auto" w:fill="F7FCFF"/>
        <w:wordWrap w:val="0"/>
        <w:spacing w:line="432" w:lineRule="auto"/>
        <w:jc w:val="left"/>
        <w:rPr>
          <w:ins w:id="8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现在正则表达式已经编写完毕，接下来可以编写使用正则表达式库的Java代码了。 </w:t>
            </w:r>
          </w:p>
        </w:tc>
      </w:tr>
    </w:tbl>
    <w:p w:rsidR="00510BC8" w:rsidRPr="00510BC8" w:rsidRDefault="00510BC8" w:rsidP="00510BC8">
      <w:pPr>
        <w:widowControl/>
        <w:shd w:val="clear" w:color="auto" w:fill="F7FCFF"/>
        <w:wordWrap w:val="0"/>
        <w:spacing w:line="432" w:lineRule="auto"/>
        <w:jc w:val="left"/>
        <w:rPr>
          <w:ins w:id="8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为使用Jakarta-ORO库，首先创建正则表达式字符串和待分析的日志记录字符串： </w:t>
            </w:r>
          </w:p>
        </w:tc>
      </w:tr>
    </w:tbl>
    <w:p w:rsidR="00510BC8" w:rsidRPr="00510BC8" w:rsidRDefault="00510BC8" w:rsidP="00510BC8">
      <w:pPr>
        <w:widowControl/>
        <w:shd w:val="clear" w:color="auto" w:fill="F7FCFF"/>
        <w:wordWrap w:val="0"/>
        <w:spacing w:line="432" w:lineRule="auto"/>
        <w:jc w:val="left"/>
        <w:rPr>
          <w:ins w:id="8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1257300"/>
                  <wp:effectExtent l="19050" t="0" r="0" b="0"/>
                  <wp:docPr id="29" name="图片 29" descr="http://files.jb51.net/upload/20081217144949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iles.jb51.net/upload/20081217144949905.jpg"/>
                          <pic:cNvPicPr>
                            <a:picLocks noChangeAspect="1" noChangeArrowheads="1"/>
                          </pic:cNvPicPr>
                        </pic:nvPicPr>
                        <pic:blipFill>
                          <a:blip r:embed="rId29"/>
                          <a:srcRect/>
                          <a:stretch>
                            <a:fillRect/>
                          </a:stretch>
                        </pic:blipFill>
                        <pic:spPr bwMode="auto">
                          <a:xfrm>
                            <a:off x="0" y="0"/>
                            <a:ext cx="3943350" cy="12573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8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这里使用的正则表达式与图十的正则表达式差不多完全相同，但有一点例外：在Java中，你必须对每一个向前的斜杠（“\”）进行转义处理。图十不是Java的表示形式，所以我们要在每个“\”前</w:t>
            </w:r>
            <w:r w:rsidRPr="00510BC8">
              <w:rPr>
                <w:rFonts w:ascii="宋体" w:eastAsia="宋体" w:hAnsi="宋体" w:cs="宋体"/>
                <w:kern w:val="0"/>
                <w:szCs w:val="21"/>
              </w:rPr>
              <w:lastRenderedPageBreak/>
              <w:t xml:space="preserve">面加上一个“\”以免出现编译错误。遗憾的是，转义处理过程很容易出现错误，所以应该小心谨慎。你可以首先输入未经转义处理的正则表达式，然后从左到右依次把每一个“\”替换成“\\”。如果要复检，你可以试着把它输出到屏幕上。 </w:t>
            </w:r>
          </w:p>
        </w:tc>
      </w:tr>
    </w:tbl>
    <w:p w:rsidR="00510BC8" w:rsidRPr="00510BC8" w:rsidRDefault="00510BC8" w:rsidP="00510BC8">
      <w:pPr>
        <w:widowControl/>
        <w:shd w:val="clear" w:color="auto" w:fill="F7FCFF"/>
        <w:wordWrap w:val="0"/>
        <w:spacing w:line="432" w:lineRule="auto"/>
        <w:jc w:val="left"/>
        <w:rPr>
          <w:ins w:id="8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初始化字符串之后，实例化PatternCompiler对象，用PatternCompiler编译正则表达式创建一个Pattern对象： </w:t>
            </w:r>
          </w:p>
        </w:tc>
      </w:tr>
    </w:tbl>
    <w:p w:rsidR="00510BC8" w:rsidRPr="00510BC8" w:rsidRDefault="00510BC8" w:rsidP="00510BC8">
      <w:pPr>
        <w:widowControl/>
        <w:shd w:val="clear" w:color="auto" w:fill="F7FCFF"/>
        <w:wordWrap w:val="0"/>
        <w:spacing w:line="432" w:lineRule="auto"/>
        <w:jc w:val="left"/>
        <w:rPr>
          <w:ins w:id="8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704850"/>
                  <wp:effectExtent l="19050" t="0" r="0" b="0"/>
                  <wp:docPr id="30" name="图片 30" descr="http://files.jb51.net/upload/20081217144949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iles.jb51.net/upload/20081217144949628.jpg"/>
                          <pic:cNvPicPr>
                            <a:picLocks noChangeAspect="1" noChangeArrowheads="1"/>
                          </pic:cNvPicPr>
                        </pic:nvPicPr>
                        <pic:blipFill>
                          <a:blip r:embed="rId30"/>
                          <a:srcRect/>
                          <a:stretch>
                            <a:fillRect/>
                          </a:stretch>
                        </pic:blipFill>
                        <pic:spPr bwMode="auto">
                          <a:xfrm>
                            <a:off x="0" y="0"/>
                            <a:ext cx="3943350" cy="7048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9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现在，创建PatternMatcher对象，调用PatternMatcher接口的contain()方法检查匹配情况： </w:t>
            </w:r>
          </w:p>
        </w:tc>
      </w:tr>
    </w:tbl>
    <w:p w:rsidR="00510BC8" w:rsidRPr="00510BC8" w:rsidRDefault="00510BC8" w:rsidP="00510BC8">
      <w:pPr>
        <w:widowControl/>
        <w:shd w:val="clear" w:color="auto" w:fill="F7FCFF"/>
        <w:wordWrap w:val="0"/>
        <w:spacing w:line="432" w:lineRule="auto"/>
        <w:jc w:val="left"/>
        <w:rPr>
          <w:ins w:id="9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24300" cy="1428750"/>
                  <wp:effectExtent l="19050" t="0" r="0" b="0"/>
                  <wp:docPr id="31" name="图片 31" descr="http://files.jb51.net/upload/20081217144949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iles.jb51.net/upload/20081217144949242.jpg"/>
                          <pic:cNvPicPr>
                            <a:picLocks noChangeAspect="1" noChangeArrowheads="1"/>
                          </pic:cNvPicPr>
                        </pic:nvPicPr>
                        <pic:blipFill>
                          <a:blip r:embed="rId31"/>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9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接下来，利用PatternMatcher接口返回的MatchResult对象，输出匹配的组。由于logEntry字符串包含匹配的内容，你可以看到类如下面的输出： </w:t>
            </w:r>
          </w:p>
        </w:tc>
      </w:tr>
    </w:tbl>
    <w:p w:rsidR="00510BC8" w:rsidRPr="00510BC8" w:rsidRDefault="00510BC8" w:rsidP="00510BC8">
      <w:pPr>
        <w:widowControl/>
        <w:shd w:val="clear" w:color="auto" w:fill="F7FCFF"/>
        <w:wordWrap w:val="0"/>
        <w:spacing w:line="432" w:lineRule="auto"/>
        <w:jc w:val="left"/>
        <w:rPr>
          <w:ins w:id="9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33825" cy="714375"/>
                  <wp:effectExtent l="19050" t="0" r="9525" b="0"/>
                  <wp:docPr id="32" name="图片 32" descr="http://files.jb51.net/upload/20081217144949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iles.jb51.net/upload/20081217144949444.jpg"/>
                          <pic:cNvPicPr>
                            <a:picLocks noChangeAspect="1" noChangeArrowheads="1"/>
                          </pic:cNvPicPr>
                        </pic:nvPicPr>
                        <pic:blipFill>
                          <a:blip r:embed="rId32"/>
                          <a:srcRect/>
                          <a:stretch>
                            <a:fillRect/>
                          </a:stretch>
                        </pic:blipFill>
                        <pic:spPr bwMode="auto">
                          <a:xfrm>
                            <a:off x="0" y="0"/>
                            <a:ext cx="3933825" cy="71437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9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3.2 HTML处理实例一</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9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下面一个任务是分析HTML页面内FONT标记的所有属性。HTML页面内典型的FONT标记如下所示： </w:t>
            </w:r>
          </w:p>
        </w:tc>
      </w:tr>
    </w:tbl>
    <w:p w:rsidR="00510BC8" w:rsidRPr="00510BC8" w:rsidRDefault="00510BC8" w:rsidP="00510BC8">
      <w:pPr>
        <w:widowControl/>
        <w:shd w:val="clear" w:color="auto" w:fill="F7FCFF"/>
        <w:wordWrap w:val="0"/>
        <w:spacing w:line="432" w:lineRule="auto"/>
        <w:jc w:val="left"/>
        <w:rPr>
          <w:ins w:id="9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552450"/>
                  <wp:effectExtent l="19050" t="0" r="0" b="0"/>
                  <wp:docPr id="33" name="图片 33" descr="http://files.jb51.net/upload/2008121714494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iles.jb51.net/upload/20081217144949168.jpg"/>
                          <pic:cNvPicPr>
                            <a:picLocks noChangeAspect="1" noChangeArrowheads="1"/>
                          </pic:cNvPicPr>
                        </pic:nvPicPr>
                        <pic:blipFill>
                          <a:blip r:embed="rId33"/>
                          <a:srcRect/>
                          <a:stretch>
                            <a:fillRect/>
                          </a:stretch>
                        </pic:blipFill>
                        <pic:spPr bwMode="auto">
                          <a:xfrm>
                            <a:off x="0" y="0"/>
                            <a:ext cx="3943350" cy="5524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9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程序将按照如下形式，输出每一个FONT标记的属性： </w:t>
            </w:r>
          </w:p>
        </w:tc>
      </w:tr>
    </w:tbl>
    <w:p w:rsidR="00510BC8" w:rsidRPr="00510BC8" w:rsidRDefault="00510BC8" w:rsidP="00510BC8">
      <w:pPr>
        <w:widowControl/>
        <w:shd w:val="clear" w:color="auto" w:fill="F7FCFF"/>
        <w:wordWrap w:val="0"/>
        <w:spacing w:line="432" w:lineRule="auto"/>
        <w:jc w:val="left"/>
        <w:rPr>
          <w:ins w:id="9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33825" cy="876300"/>
                  <wp:effectExtent l="19050" t="0" r="9525" b="0"/>
                  <wp:docPr id="34" name="图片 34" descr="http://files.jb51.net/upload/20081217144949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iles.jb51.net/upload/20081217144949284.jpg"/>
                          <pic:cNvPicPr>
                            <a:picLocks noChangeAspect="1" noChangeArrowheads="1"/>
                          </pic:cNvPicPr>
                        </pic:nvPicPr>
                        <pic:blipFill>
                          <a:blip r:embed="rId34"/>
                          <a:srcRect/>
                          <a:stretch>
                            <a:fillRect/>
                          </a:stretch>
                        </pic:blipFill>
                        <pic:spPr bwMode="auto">
                          <a:xfrm>
                            <a:off x="0" y="0"/>
                            <a:ext cx="3933825" cy="8763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9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在这种情况下，我建议你使用两个正则表达式。第一个如图十一所示，它从字体标记提取出“"face="Arial, Serif" size="+2" color="red"”。 </w:t>
            </w:r>
          </w:p>
        </w:tc>
      </w:tr>
    </w:tbl>
    <w:p w:rsidR="00510BC8" w:rsidRPr="00510BC8" w:rsidRDefault="00510BC8" w:rsidP="00510BC8">
      <w:pPr>
        <w:widowControl/>
        <w:shd w:val="clear" w:color="auto" w:fill="F7FCFF"/>
        <w:wordWrap w:val="0"/>
        <w:spacing w:line="432" w:lineRule="auto"/>
        <w:jc w:val="left"/>
        <w:rPr>
          <w:ins w:id="10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5448300" cy="1000125"/>
                  <wp:effectExtent l="0" t="0" r="0" b="0"/>
                  <wp:docPr id="35" name="图片 35" descr="http://files.jb51.net/upload/200812171449494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iles.jb51.net/upload/20081217144949439.gif"/>
                          <pic:cNvPicPr>
                            <a:picLocks noChangeAspect="1" noChangeArrowheads="1"/>
                          </pic:cNvPicPr>
                        </pic:nvPicPr>
                        <pic:blipFill>
                          <a:blip r:embed="rId35"/>
                          <a:srcRect/>
                          <a:stretch>
                            <a:fillRect/>
                          </a:stretch>
                        </pic:blipFill>
                        <pic:spPr bwMode="auto">
                          <a:xfrm>
                            <a:off x="0" y="0"/>
                            <a:ext cx="5448300" cy="10001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0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图十一：匹配FONT标记的所有属性</w:t>
            </w:r>
          </w:p>
        </w:tc>
      </w:tr>
    </w:tbl>
    <w:p w:rsidR="00510BC8" w:rsidRPr="00510BC8" w:rsidRDefault="00510BC8" w:rsidP="00510BC8">
      <w:pPr>
        <w:widowControl/>
        <w:shd w:val="clear" w:color="auto" w:fill="F7FCFF"/>
        <w:wordWrap w:val="0"/>
        <w:spacing w:line="432" w:lineRule="auto"/>
        <w:jc w:val="left"/>
        <w:rPr>
          <w:ins w:id="10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第二个正则表达式如图十二所示，它把各个属性分割成名字-值对。 </w:t>
            </w:r>
          </w:p>
        </w:tc>
      </w:tr>
    </w:tbl>
    <w:p w:rsidR="00510BC8" w:rsidRPr="00510BC8" w:rsidRDefault="00510BC8" w:rsidP="00510BC8">
      <w:pPr>
        <w:widowControl/>
        <w:shd w:val="clear" w:color="auto" w:fill="F7FCFF"/>
        <w:wordWrap w:val="0"/>
        <w:spacing w:line="432" w:lineRule="auto"/>
        <w:jc w:val="left"/>
        <w:rPr>
          <w:ins w:id="10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5457825" cy="1533525"/>
                  <wp:effectExtent l="19050" t="0" r="9525" b="0"/>
                  <wp:docPr id="36" name="图片 36" descr="http://files.jb51.net/upload/20081217144949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iles.jb51.net/upload/20081217144949693.gif"/>
                          <pic:cNvPicPr>
                            <a:picLocks noChangeAspect="1" noChangeArrowheads="1"/>
                          </pic:cNvPicPr>
                        </pic:nvPicPr>
                        <pic:blipFill>
                          <a:blip r:embed="rId36"/>
                          <a:srcRect/>
                          <a:stretch>
                            <a:fillRect/>
                          </a:stretch>
                        </pic:blipFill>
                        <pic:spPr bwMode="auto">
                          <a:xfrm>
                            <a:off x="0" y="0"/>
                            <a:ext cx="5457825" cy="15335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0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图十二：匹配单个属性，并把它分割成名字-值对</w:t>
            </w:r>
          </w:p>
        </w:tc>
      </w:tr>
    </w:tbl>
    <w:p w:rsidR="00510BC8" w:rsidRPr="00510BC8" w:rsidRDefault="00510BC8" w:rsidP="00510BC8">
      <w:pPr>
        <w:widowControl/>
        <w:shd w:val="clear" w:color="auto" w:fill="F7FCFF"/>
        <w:wordWrap w:val="0"/>
        <w:spacing w:line="432" w:lineRule="auto"/>
        <w:jc w:val="left"/>
        <w:rPr>
          <w:ins w:id="10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分割结果为： </w:t>
            </w:r>
          </w:p>
        </w:tc>
      </w:tr>
    </w:tbl>
    <w:p w:rsidR="00510BC8" w:rsidRPr="00510BC8" w:rsidRDefault="00510BC8" w:rsidP="00510BC8">
      <w:pPr>
        <w:widowControl/>
        <w:shd w:val="clear" w:color="auto" w:fill="F7FCFF"/>
        <w:wordWrap w:val="0"/>
        <w:spacing w:line="432" w:lineRule="auto"/>
        <w:jc w:val="left"/>
        <w:rPr>
          <w:ins w:id="10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62400" cy="895350"/>
                  <wp:effectExtent l="19050" t="0" r="0" b="0"/>
                  <wp:docPr id="37" name="图片 37" descr="http://files.jb51.net/upload/20081217144949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iles.jb51.net/upload/20081217144949459.jpg"/>
                          <pic:cNvPicPr>
                            <a:picLocks noChangeAspect="1" noChangeArrowheads="1"/>
                          </pic:cNvPicPr>
                        </pic:nvPicPr>
                        <pic:blipFill>
                          <a:blip r:embed="rId37"/>
                          <a:srcRect/>
                          <a:stretch>
                            <a:fillRect/>
                          </a:stretch>
                        </pic:blipFill>
                        <pic:spPr bwMode="auto">
                          <a:xfrm>
                            <a:off x="0" y="0"/>
                            <a:ext cx="3962400" cy="8953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0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lastRenderedPageBreak/>
              <w:t xml:space="preserve">现在我们来看看完成这个任务的Java代码。首先创建两个正则表达式字符串，用Perl5Compiler把它们编译成Pattern对象。编译正则表达式的时候，指定Perl5Compiler.CASE_INSENSITIVE_MASK选项，使得匹配操作不区分大小写。 </w:t>
            </w:r>
          </w:p>
        </w:tc>
      </w:tr>
    </w:tbl>
    <w:p w:rsidR="00510BC8" w:rsidRPr="00510BC8" w:rsidRDefault="00510BC8" w:rsidP="00510BC8">
      <w:pPr>
        <w:widowControl/>
        <w:shd w:val="clear" w:color="auto" w:fill="F7FCFF"/>
        <w:wordWrap w:val="0"/>
        <w:spacing w:line="432" w:lineRule="auto"/>
        <w:jc w:val="left"/>
        <w:rPr>
          <w:ins w:id="10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接下来，创建一个执行匹配操作的Perl5Matcher对象。 </w:t>
            </w:r>
          </w:p>
        </w:tc>
      </w:tr>
    </w:tbl>
    <w:p w:rsidR="00510BC8" w:rsidRPr="00510BC8" w:rsidRDefault="00510BC8" w:rsidP="00510BC8">
      <w:pPr>
        <w:widowControl/>
        <w:shd w:val="clear" w:color="auto" w:fill="F7FCFF"/>
        <w:wordWrap w:val="0"/>
        <w:spacing w:line="432" w:lineRule="auto"/>
        <w:jc w:val="left"/>
        <w:rPr>
          <w:ins w:id="10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2324100"/>
                  <wp:effectExtent l="19050" t="0" r="0" b="0"/>
                  <wp:docPr id="38" name="图片 38" descr="http://files.jb51.net/upload/2008121714495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iles.jb51.net/upload/20081217144950124.jpg"/>
                          <pic:cNvPicPr>
                            <a:picLocks noChangeAspect="1" noChangeArrowheads="1"/>
                          </pic:cNvPicPr>
                        </pic:nvPicPr>
                        <pic:blipFill>
                          <a:blip r:embed="rId38"/>
                          <a:srcRect/>
                          <a:stretch>
                            <a:fillRect/>
                          </a:stretch>
                        </pic:blipFill>
                        <pic:spPr bwMode="auto">
                          <a:xfrm>
                            <a:off x="0" y="0"/>
                            <a:ext cx="3943350" cy="23241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1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假设有一个String类型的变量html，它代表了HTML文件中的一行内容。如果html字符串包含FONT标记，匹配器将返回true。此时，你可以用匹配器对象返回的MatchResult对象获得第一个组，它包含了FONT的所有属性： </w:t>
            </w:r>
          </w:p>
        </w:tc>
      </w:tr>
    </w:tbl>
    <w:p w:rsidR="00510BC8" w:rsidRPr="00510BC8" w:rsidRDefault="00510BC8" w:rsidP="00510BC8">
      <w:pPr>
        <w:widowControl/>
        <w:shd w:val="clear" w:color="auto" w:fill="F7FCFF"/>
        <w:wordWrap w:val="0"/>
        <w:spacing w:line="432" w:lineRule="auto"/>
        <w:jc w:val="left"/>
        <w:rPr>
          <w:ins w:id="11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43350" cy="2352675"/>
                  <wp:effectExtent l="19050" t="0" r="0" b="0"/>
                  <wp:docPr id="39" name="图片 39" descr="http://files.jb51.net/upload/20081217144950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iles.jb51.net/upload/20081217144950775.jpg"/>
                          <pic:cNvPicPr>
                            <a:picLocks noChangeAspect="1" noChangeArrowheads="1"/>
                          </pic:cNvPicPr>
                        </pic:nvPicPr>
                        <pic:blipFill>
                          <a:blip r:embed="rId39"/>
                          <a:srcRect/>
                          <a:stretch>
                            <a:fillRect/>
                          </a:stretch>
                        </pic:blipFill>
                        <pic:spPr bwMode="auto">
                          <a:xfrm>
                            <a:off x="0" y="0"/>
                            <a:ext cx="3943350" cy="235267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1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接下来创建一个PatternMatcherInput对象。这个对象允许你从最后一次匹配的位置开始继续进行匹配操作，因此，它很适合于提取FONT标记内属性的名字-值对。创建PatternMatcherInput对象，以参数形式传入待匹配的字符串。然后，用匹配器实例提取出每一个FONT的属性。这通过指定PatternMatcherInput对象（而不是字符串对象）为参数，反复地调用PatternMatcher对象的contains()方法完成。PatternMatcherInput对象之中的每一次迭代将把它内部的指针向前移动，下一次检测将从前一次匹配位置的后面开始。 </w:t>
            </w:r>
          </w:p>
        </w:tc>
      </w:tr>
    </w:tbl>
    <w:p w:rsidR="00510BC8" w:rsidRPr="00510BC8" w:rsidRDefault="00510BC8" w:rsidP="00510BC8">
      <w:pPr>
        <w:widowControl/>
        <w:shd w:val="clear" w:color="auto" w:fill="F7FCFF"/>
        <w:wordWrap w:val="0"/>
        <w:spacing w:line="432" w:lineRule="auto"/>
        <w:jc w:val="left"/>
        <w:rPr>
          <w:ins w:id="11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本例的输出结果如下： </w:t>
            </w:r>
          </w:p>
        </w:tc>
      </w:tr>
    </w:tbl>
    <w:p w:rsidR="00510BC8" w:rsidRPr="00510BC8" w:rsidRDefault="00510BC8" w:rsidP="00510BC8">
      <w:pPr>
        <w:widowControl/>
        <w:shd w:val="clear" w:color="auto" w:fill="F7FCFF"/>
        <w:wordWrap w:val="0"/>
        <w:spacing w:line="432" w:lineRule="auto"/>
        <w:jc w:val="left"/>
        <w:rPr>
          <w:ins w:id="11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24300" cy="885825"/>
                  <wp:effectExtent l="19050" t="0" r="0" b="0"/>
                  <wp:docPr id="40" name="图片 40" descr="http://files.jb51.net/upload/20081217144950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iles.jb51.net/upload/20081217144950608.jpg"/>
                          <pic:cNvPicPr>
                            <a:picLocks noChangeAspect="1" noChangeArrowheads="1"/>
                          </pic:cNvPicPr>
                        </pic:nvPicPr>
                        <pic:blipFill>
                          <a:blip r:embed="rId40"/>
                          <a:srcRect/>
                          <a:stretch>
                            <a:fillRect/>
                          </a:stretch>
                        </pic:blipFill>
                        <pic:spPr bwMode="auto">
                          <a:xfrm>
                            <a:off x="0" y="0"/>
                            <a:ext cx="3924300" cy="8858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1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3.3 HTML处理实例二</w:t>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11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下面我们来看看另一个处理HTML的例子。这一次，我们假定Web服务器从widgets.acme.com移到了newserver.acme.com。现在你要修改一些页面中的链接： </w:t>
            </w:r>
          </w:p>
        </w:tc>
      </w:tr>
    </w:tbl>
    <w:p w:rsidR="00510BC8" w:rsidRPr="00510BC8" w:rsidRDefault="00510BC8" w:rsidP="00510BC8">
      <w:pPr>
        <w:widowControl/>
        <w:shd w:val="clear" w:color="auto" w:fill="F7FCFF"/>
        <w:wordWrap w:val="0"/>
        <w:spacing w:line="432" w:lineRule="auto"/>
        <w:jc w:val="left"/>
        <w:rPr>
          <w:ins w:id="11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1600200"/>
                  <wp:effectExtent l="19050" t="0" r="0" b="0"/>
                  <wp:docPr id="41" name="图片 41" descr="http://files.jb51.net/upload/20081217144950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iles.jb51.net/upload/20081217144950632.jpg"/>
                          <pic:cNvPicPr>
                            <a:picLocks noChangeAspect="1" noChangeArrowheads="1"/>
                          </pic:cNvPicPr>
                        </pic:nvPicPr>
                        <pic:blipFill>
                          <a:blip r:embed="rId41"/>
                          <a:srcRect/>
                          <a:stretch>
                            <a:fillRect/>
                          </a:stretch>
                        </pic:blipFill>
                        <pic:spPr bwMode="auto">
                          <a:xfrm>
                            <a:off x="0" y="0"/>
                            <a:ext cx="3943350" cy="160020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1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执行这个搜索的正则表达式如图十三所示： </w:t>
            </w:r>
          </w:p>
        </w:tc>
      </w:tr>
    </w:tbl>
    <w:p w:rsidR="00510BC8" w:rsidRPr="00510BC8" w:rsidRDefault="00510BC8" w:rsidP="00510BC8">
      <w:pPr>
        <w:widowControl/>
        <w:shd w:val="clear" w:color="auto" w:fill="F7FCFF"/>
        <w:wordWrap w:val="0"/>
        <w:spacing w:line="432" w:lineRule="auto"/>
        <w:jc w:val="left"/>
        <w:rPr>
          <w:ins w:id="11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57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Pr>
                <w:rFonts w:ascii="宋体" w:eastAsia="宋体" w:hAnsi="宋体" w:cs="宋体"/>
                <w:noProof/>
                <w:color w:val="006699"/>
                <w:kern w:val="0"/>
                <w:szCs w:val="21"/>
              </w:rPr>
              <w:drawing>
                <wp:inline distT="0" distB="0" distL="0" distR="0">
                  <wp:extent cx="5905500" cy="1314450"/>
                  <wp:effectExtent l="19050" t="0" r="0" b="0"/>
                  <wp:docPr id="42" name="图片 42" descr="http://files.jb51.net/upload/20081217144951231.gif">
                    <a:hlinkClick xmlns:a="http://schemas.openxmlformats.org/drawingml/2006/main" r:id="rId42" tgtFrame="_blank" tooltip="在新窗口查看图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files.jb51.net/upload/20081217144951231.gif">
                            <a:hlinkClick r:id="rId42" tgtFrame="_blank" tooltip="在新窗口查看图片"/>
                          </pic:cNvPr>
                          <pic:cNvPicPr>
                            <a:picLocks noChangeAspect="1" noChangeArrowheads="1"/>
                          </pic:cNvPicPr>
                        </pic:nvPicPr>
                        <pic:blipFill>
                          <a:blip r:embed="rId43"/>
                          <a:srcRect/>
                          <a:stretch>
                            <a:fillRect/>
                          </a:stretch>
                        </pic:blipFill>
                        <pic:spPr bwMode="auto">
                          <a:xfrm>
                            <a:off x="0" y="0"/>
                            <a:ext cx="5905500" cy="1314450"/>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2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before="100" w:beforeAutospacing="1" w:after="100" w:afterAutospacing="1" w:line="480" w:lineRule="auto"/>
              <w:jc w:val="center"/>
              <w:rPr>
                <w:rFonts w:ascii="宋体" w:eastAsia="宋体" w:hAnsi="宋体" w:cs="宋体"/>
                <w:kern w:val="0"/>
                <w:szCs w:val="21"/>
              </w:rPr>
            </w:pPr>
            <w:r w:rsidRPr="00510BC8">
              <w:rPr>
                <w:rFonts w:ascii="宋体" w:eastAsia="宋体" w:hAnsi="宋体" w:cs="宋体"/>
                <w:kern w:val="0"/>
                <w:szCs w:val="21"/>
              </w:rPr>
              <w:t>图十三：匹配修改前的链接</w:t>
            </w:r>
          </w:p>
        </w:tc>
      </w:tr>
    </w:tbl>
    <w:p w:rsidR="00510BC8" w:rsidRPr="00510BC8" w:rsidRDefault="00510BC8" w:rsidP="00510BC8">
      <w:pPr>
        <w:widowControl/>
        <w:shd w:val="clear" w:color="auto" w:fill="F7FCFF"/>
        <w:wordWrap w:val="0"/>
        <w:spacing w:line="432" w:lineRule="auto"/>
        <w:jc w:val="left"/>
        <w:rPr>
          <w:ins w:id="121"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如果能够匹配这个正则表达式，你可以用下面的内容替换图十三的链接： </w:t>
            </w:r>
          </w:p>
        </w:tc>
      </w:tr>
    </w:tbl>
    <w:p w:rsidR="00510BC8" w:rsidRPr="00510BC8" w:rsidRDefault="00510BC8" w:rsidP="00510BC8">
      <w:pPr>
        <w:widowControl/>
        <w:shd w:val="clear" w:color="auto" w:fill="F7FCFF"/>
        <w:wordWrap w:val="0"/>
        <w:spacing w:line="432" w:lineRule="auto"/>
        <w:jc w:val="left"/>
        <w:rPr>
          <w:ins w:id="122"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43350" cy="542925"/>
                  <wp:effectExtent l="19050" t="0" r="0" b="0"/>
                  <wp:docPr id="43" name="图片 43" descr="http://files.jb51.net/upload/20081217144954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iles.jb51.net/upload/20081217144954512.jpg"/>
                          <pic:cNvPicPr>
                            <a:picLocks noChangeAspect="1" noChangeArrowheads="1"/>
                          </pic:cNvPicPr>
                        </pic:nvPicPr>
                        <pic:blipFill>
                          <a:blip r:embed="rId44"/>
                          <a:srcRect/>
                          <a:stretch>
                            <a:fillRect/>
                          </a:stretch>
                        </pic:blipFill>
                        <pic:spPr bwMode="auto">
                          <a:xfrm>
                            <a:off x="0" y="0"/>
                            <a:ext cx="3943350" cy="5429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23"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注意#字符的后面加上了$1。Perl正则表达式语法用$1、$2等表示已经匹配且提取出来的组。图十三的表达式把所有作为一个组匹配和提取出来的内容附加到链接的后面。 </w:t>
            </w:r>
          </w:p>
        </w:tc>
      </w:tr>
    </w:tbl>
    <w:p w:rsidR="00510BC8" w:rsidRPr="00510BC8" w:rsidRDefault="00510BC8" w:rsidP="00510BC8">
      <w:pPr>
        <w:widowControl/>
        <w:shd w:val="clear" w:color="auto" w:fill="F7FCFF"/>
        <w:wordWrap w:val="0"/>
        <w:spacing w:line="432" w:lineRule="auto"/>
        <w:jc w:val="left"/>
        <w:rPr>
          <w:ins w:id="124"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现在，返回Java。就象前面我们所做的那样，你必须创建测试字符串，创建把正则表达式编译到Pattern对象所必需的对象，以及创建一个PatternMatcher对象：</w:t>
            </w:r>
            <w:r>
              <w:rPr>
                <w:rFonts w:ascii="宋体" w:eastAsia="宋体" w:hAnsi="宋体" w:cs="宋体"/>
                <w:noProof/>
                <w:kern w:val="0"/>
                <w:szCs w:val="21"/>
              </w:rPr>
              <w:drawing>
                <wp:inline distT="0" distB="0" distL="0" distR="0">
                  <wp:extent cx="5410200" cy="1962150"/>
                  <wp:effectExtent l="19050" t="0" r="0" b="0"/>
                  <wp:docPr id="44" name="图片 44" descr="http://files.jb51.net/upload/20081217144954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files.jb51.net/upload/20081217144954451.jpg"/>
                          <pic:cNvPicPr>
                            <a:picLocks noChangeAspect="1" noChangeArrowheads="1"/>
                          </pic:cNvPicPr>
                        </pic:nvPicPr>
                        <pic:blipFill>
                          <a:blip r:embed="rId45"/>
                          <a:srcRect/>
                          <a:stretch>
                            <a:fillRect/>
                          </a:stretch>
                        </pic:blipFill>
                        <pic:spPr bwMode="auto">
                          <a:xfrm>
                            <a:off x="0" y="0"/>
                            <a:ext cx="5410200" cy="1962150"/>
                          </a:xfrm>
                          <a:prstGeom prst="rect">
                            <a:avLst/>
                          </a:prstGeom>
                          <a:noFill/>
                          <a:ln w="9525">
                            <a:noFill/>
                            <a:miter lim="800000"/>
                            <a:headEnd/>
                            <a:tailEnd/>
                          </a:ln>
                        </pic:spPr>
                      </pic:pic>
                    </a:graphicData>
                  </a:graphic>
                </wp:inline>
              </w:drawing>
            </w:r>
            <w:r w:rsidRPr="00510BC8">
              <w:rPr>
                <w:rFonts w:ascii="宋体" w:eastAsia="宋体" w:hAnsi="宋体" w:cs="宋体"/>
                <w:kern w:val="0"/>
                <w:szCs w:val="21"/>
              </w:rPr>
              <w:t xml:space="preserve"> </w:t>
            </w:r>
          </w:p>
        </w:tc>
      </w:tr>
    </w:tbl>
    <w:p w:rsidR="00510BC8" w:rsidRPr="00510BC8" w:rsidRDefault="00510BC8" w:rsidP="00510BC8">
      <w:pPr>
        <w:widowControl/>
        <w:shd w:val="clear" w:color="auto" w:fill="F7FCFF"/>
        <w:wordWrap w:val="0"/>
        <w:spacing w:line="432" w:lineRule="auto"/>
        <w:jc w:val="left"/>
        <w:rPr>
          <w:ins w:id="125"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接下来，用com.oroinc.text.regex包Util类的substitute()静态方法进行替换，输出结果字符串： </w:t>
            </w:r>
          </w:p>
        </w:tc>
      </w:tr>
    </w:tbl>
    <w:p w:rsidR="00510BC8" w:rsidRPr="00510BC8" w:rsidRDefault="00510BC8" w:rsidP="00510BC8">
      <w:pPr>
        <w:widowControl/>
        <w:shd w:val="clear" w:color="auto" w:fill="F7FCFF"/>
        <w:wordWrap w:val="0"/>
        <w:spacing w:line="432" w:lineRule="auto"/>
        <w:jc w:val="left"/>
        <w:rPr>
          <w:ins w:id="126"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3924300" cy="1609725"/>
                  <wp:effectExtent l="19050" t="0" r="0" b="0"/>
                  <wp:docPr id="45" name="图片 45" descr="http://files.jb51.net/upload/20081217144954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iles.jb51.net/upload/20081217144954176.jpg"/>
                          <pic:cNvPicPr>
                            <a:picLocks noChangeAspect="1" noChangeArrowheads="1"/>
                          </pic:cNvPicPr>
                        </pic:nvPicPr>
                        <pic:blipFill>
                          <a:blip r:embed="rId46"/>
                          <a:srcRect/>
                          <a:stretch>
                            <a:fillRect/>
                          </a:stretch>
                        </pic:blipFill>
                        <pic:spPr bwMode="auto">
                          <a:xfrm>
                            <a:off x="0" y="0"/>
                            <a:ext cx="3924300" cy="16097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27"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Util.substitute()方法的语法如下： </w:t>
            </w:r>
          </w:p>
        </w:tc>
      </w:tr>
    </w:tbl>
    <w:p w:rsidR="00510BC8" w:rsidRPr="00510BC8" w:rsidRDefault="00510BC8" w:rsidP="00510BC8">
      <w:pPr>
        <w:widowControl/>
        <w:shd w:val="clear" w:color="auto" w:fill="F7FCFF"/>
        <w:wordWrap w:val="0"/>
        <w:spacing w:line="432" w:lineRule="auto"/>
        <w:jc w:val="left"/>
        <w:rPr>
          <w:ins w:id="128"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trHeight w:val="195"/>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1266825"/>
                  <wp:effectExtent l="19050" t="0" r="0" b="0"/>
                  <wp:docPr id="46" name="图片 46" descr="http://files.jb51.net/upload/20081217144954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files.jb51.net/upload/20081217144954759.jpg"/>
                          <pic:cNvPicPr>
                            <a:picLocks noChangeAspect="1" noChangeArrowheads="1"/>
                          </pic:cNvPicPr>
                        </pic:nvPicPr>
                        <pic:blipFill>
                          <a:blip r:embed="rId47"/>
                          <a:srcRect/>
                          <a:stretch>
                            <a:fillRect/>
                          </a:stretch>
                        </pic:blipFill>
                        <pic:spPr bwMode="auto">
                          <a:xfrm>
                            <a:off x="0" y="0"/>
                            <a:ext cx="3943350" cy="1266825"/>
                          </a:xfrm>
                          <a:prstGeom prst="rect">
                            <a:avLst/>
                          </a:prstGeom>
                          <a:noFill/>
                          <a:ln w="9525">
                            <a:noFill/>
                            <a:miter lim="800000"/>
                            <a:headEnd/>
                            <a:tailEnd/>
                          </a:ln>
                        </pic:spPr>
                      </pic:pic>
                    </a:graphicData>
                  </a:graphic>
                </wp:inline>
              </w:drawing>
            </w:r>
          </w:p>
        </w:tc>
      </w:tr>
    </w:tbl>
    <w:p w:rsidR="00510BC8" w:rsidRPr="00510BC8" w:rsidRDefault="00510BC8" w:rsidP="00510BC8">
      <w:pPr>
        <w:widowControl/>
        <w:shd w:val="clear" w:color="auto" w:fill="F7FCFF"/>
        <w:wordWrap w:val="0"/>
        <w:spacing w:line="432" w:lineRule="auto"/>
        <w:jc w:val="left"/>
        <w:rPr>
          <w:ins w:id="129"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kern w:val="0"/>
                <w:szCs w:val="21"/>
              </w:rPr>
              <w:t xml:space="preserve">这个调用的前两个参数是以前创建的PatternMatcher和Pattern对象。第三个参数是一个Substiution对象，它决定了替换操作如何进行。本例使用的是Perl5Substitution对象，它能够进行Perl5风格的替换。第四个参数是想要进行替换操作的字符串，最后一个参数允许指定是否替换模式的所有匹配子串（Util.SUBSTITUTE_ALL），或只替换指定的次数。 </w:t>
            </w:r>
          </w:p>
        </w:tc>
      </w:tr>
    </w:tbl>
    <w:p w:rsidR="00510BC8" w:rsidRPr="00510BC8" w:rsidRDefault="00510BC8" w:rsidP="00510BC8">
      <w:pPr>
        <w:widowControl/>
        <w:shd w:val="clear" w:color="auto" w:fill="F7FCFF"/>
        <w:wordWrap w:val="0"/>
        <w:spacing w:line="432" w:lineRule="auto"/>
        <w:jc w:val="left"/>
        <w:rPr>
          <w:ins w:id="130" w:author="Unknown"/>
          <w:rFonts w:ascii="宋体" w:eastAsia="宋体" w:hAnsi="宋体" w:cs="宋体"/>
          <w:vanish/>
          <w:kern w:val="0"/>
          <w:szCs w:val="21"/>
        </w:rPr>
      </w:pPr>
    </w:p>
    <w:tbl>
      <w:tblPr>
        <w:tblW w:w="9300" w:type="dxa"/>
        <w:jc w:val="center"/>
        <w:tblCellMar>
          <w:left w:w="0" w:type="dxa"/>
          <w:right w:w="0" w:type="dxa"/>
        </w:tblCellMar>
        <w:tblLook w:val="04A0"/>
      </w:tblPr>
      <w:tblGrid>
        <w:gridCol w:w="9300"/>
      </w:tblGrid>
      <w:tr w:rsidR="00510BC8" w:rsidRPr="00510BC8" w:rsidTr="00510BC8">
        <w:trPr>
          <w:jc w:val="center"/>
        </w:trPr>
        <w:tc>
          <w:tcPr>
            <w:tcW w:w="0" w:type="auto"/>
            <w:tcMar>
              <w:top w:w="120" w:type="dxa"/>
              <w:left w:w="120" w:type="dxa"/>
              <w:bottom w:w="120" w:type="dxa"/>
              <w:right w:w="120" w:type="dxa"/>
            </w:tcMar>
            <w:vAlign w:val="center"/>
            <w:hideMark/>
          </w:tcPr>
          <w:p w:rsidR="00510BC8" w:rsidRPr="00510BC8" w:rsidRDefault="00510BC8" w:rsidP="00510BC8">
            <w:pPr>
              <w:widowControl/>
              <w:spacing w:line="480" w:lineRule="auto"/>
              <w:jc w:val="left"/>
              <w:rPr>
                <w:rFonts w:ascii="宋体" w:eastAsia="宋体" w:hAnsi="宋体" w:cs="宋体"/>
                <w:kern w:val="0"/>
                <w:szCs w:val="21"/>
              </w:rPr>
            </w:pPr>
            <w:r w:rsidRPr="00510BC8">
              <w:rPr>
                <w:rFonts w:ascii="宋体" w:eastAsia="宋体" w:hAnsi="宋体" w:cs="宋体"/>
                <w:b/>
                <w:bCs/>
                <w:kern w:val="0"/>
                <w:szCs w:val="21"/>
              </w:rPr>
              <w:t>【结束语】</w:t>
            </w:r>
            <w:r w:rsidRPr="00510BC8">
              <w:rPr>
                <w:rFonts w:ascii="宋体" w:eastAsia="宋体" w:hAnsi="宋体" w:cs="宋体"/>
                <w:kern w:val="0"/>
                <w:szCs w:val="21"/>
              </w:rPr>
              <w:t>在这篇文章中，我为你介绍了正则表达式的强大功能。只要正确运用，正则表达式能够在字符串提取和文本修改中起到很大的作用。另外，我还介绍了如何在Java程序中通过Jakarta-ORO库利用正则表达式。至于最终采用老式的字符串处理方式（使用StringTokenizer，charAt，和</w:t>
            </w:r>
            <w:r w:rsidRPr="00510BC8">
              <w:rPr>
                <w:rFonts w:ascii="宋体" w:eastAsia="宋体" w:hAnsi="宋体" w:cs="宋体"/>
                <w:kern w:val="0"/>
                <w:szCs w:val="21"/>
              </w:rPr>
              <w:lastRenderedPageBreak/>
              <w:t>substring），还是采用正则表达式，这就有待你自己决定了。</w:t>
            </w:r>
          </w:p>
        </w:tc>
      </w:tr>
    </w:tbl>
    <w:p w:rsidR="00024DBB" w:rsidRDefault="00024DBB"/>
    <w:sectPr w:rsidR="00024D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DBB" w:rsidRDefault="00024DBB" w:rsidP="00510BC8">
      <w:r>
        <w:separator/>
      </w:r>
    </w:p>
  </w:endnote>
  <w:endnote w:type="continuationSeparator" w:id="1">
    <w:p w:rsidR="00024DBB" w:rsidRDefault="00024DBB" w:rsidP="00510B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DBB" w:rsidRDefault="00024DBB" w:rsidP="00510BC8">
      <w:r>
        <w:separator/>
      </w:r>
    </w:p>
  </w:footnote>
  <w:footnote w:type="continuationSeparator" w:id="1">
    <w:p w:rsidR="00024DBB" w:rsidRDefault="00024DBB" w:rsidP="00510B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0BC8"/>
    <w:rsid w:val="00024DBB"/>
    <w:rsid w:val="00510B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0B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0BC8"/>
    <w:rPr>
      <w:sz w:val="18"/>
      <w:szCs w:val="18"/>
    </w:rPr>
  </w:style>
  <w:style w:type="paragraph" w:styleId="a4">
    <w:name w:val="footer"/>
    <w:basedOn w:val="a"/>
    <w:link w:val="Char0"/>
    <w:uiPriority w:val="99"/>
    <w:semiHidden/>
    <w:unhideWhenUsed/>
    <w:rsid w:val="00510B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0BC8"/>
    <w:rPr>
      <w:sz w:val="18"/>
      <w:szCs w:val="18"/>
    </w:rPr>
  </w:style>
  <w:style w:type="character" w:styleId="a5">
    <w:name w:val="Hyperlink"/>
    <w:basedOn w:val="a0"/>
    <w:uiPriority w:val="99"/>
    <w:semiHidden/>
    <w:unhideWhenUsed/>
    <w:rsid w:val="00510BC8"/>
    <w:rPr>
      <w:strike w:val="0"/>
      <w:dstrike w:val="0"/>
      <w:color w:val="10326B"/>
      <w:sz w:val="18"/>
      <w:szCs w:val="18"/>
      <w:u w:val="none"/>
      <w:effect w:val="none"/>
    </w:rPr>
  </w:style>
  <w:style w:type="paragraph" w:styleId="a6">
    <w:name w:val="Balloon Text"/>
    <w:basedOn w:val="a"/>
    <w:link w:val="Char1"/>
    <w:uiPriority w:val="99"/>
    <w:semiHidden/>
    <w:unhideWhenUsed/>
    <w:rsid w:val="00510BC8"/>
    <w:rPr>
      <w:sz w:val="18"/>
      <w:szCs w:val="18"/>
    </w:rPr>
  </w:style>
  <w:style w:type="character" w:customStyle="1" w:styleId="Char1">
    <w:name w:val="批注框文本 Char"/>
    <w:basedOn w:val="a0"/>
    <w:link w:val="a6"/>
    <w:uiPriority w:val="99"/>
    <w:semiHidden/>
    <w:rsid w:val="00510BC8"/>
    <w:rPr>
      <w:sz w:val="18"/>
      <w:szCs w:val="18"/>
    </w:rPr>
  </w:style>
</w:styles>
</file>

<file path=word/webSettings.xml><?xml version="1.0" encoding="utf-8"?>
<w:webSettings xmlns:r="http://schemas.openxmlformats.org/officeDocument/2006/relationships" xmlns:w="http://schemas.openxmlformats.org/wordprocessingml/2006/main">
  <w:divs>
    <w:div w:id="734014868">
      <w:bodyDiv w:val="1"/>
      <w:marLeft w:val="0"/>
      <w:marRight w:val="0"/>
      <w:marTop w:val="0"/>
      <w:marBottom w:val="0"/>
      <w:divBdr>
        <w:top w:val="none" w:sz="0" w:space="0" w:color="auto"/>
        <w:left w:val="none" w:sz="0" w:space="0" w:color="auto"/>
        <w:bottom w:val="none" w:sz="0" w:space="0" w:color="auto"/>
        <w:right w:val="none" w:sz="0" w:space="0" w:color="auto"/>
      </w:divBdr>
      <w:divsChild>
        <w:div w:id="1548949543">
          <w:marLeft w:val="0"/>
          <w:marRight w:val="0"/>
          <w:marTop w:val="0"/>
          <w:marBottom w:val="0"/>
          <w:divBdr>
            <w:top w:val="none" w:sz="0" w:space="0" w:color="auto"/>
            <w:left w:val="none" w:sz="0" w:space="0" w:color="auto"/>
            <w:bottom w:val="none" w:sz="0" w:space="0" w:color="auto"/>
            <w:right w:val="none" w:sz="0" w:space="0" w:color="auto"/>
          </w:divBdr>
          <w:divsChild>
            <w:div w:id="568467190">
              <w:marLeft w:val="0"/>
              <w:marRight w:val="0"/>
              <w:marTop w:val="0"/>
              <w:marBottom w:val="0"/>
              <w:divBdr>
                <w:top w:val="none" w:sz="0" w:space="0" w:color="auto"/>
                <w:left w:val="none" w:sz="0" w:space="0" w:color="auto"/>
                <w:bottom w:val="none" w:sz="0" w:space="0" w:color="auto"/>
                <w:right w:val="none" w:sz="0" w:space="0" w:color="auto"/>
              </w:divBdr>
              <w:divsChild>
                <w:div w:id="1821266320">
                  <w:marLeft w:val="0"/>
                  <w:marRight w:val="0"/>
                  <w:marTop w:val="0"/>
                  <w:marBottom w:val="0"/>
                  <w:divBdr>
                    <w:top w:val="none" w:sz="0" w:space="0" w:color="auto"/>
                    <w:left w:val="none" w:sz="0" w:space="0" w:color="auto"/>
                    <w:bottom w:val="none" w:sz="0" w:space="0" w:color="auto"/>
                    <w:right w:val="none" w:sz="0" w:space="0" w:color="auto"/>
                  </w:divBdr>
                  <w:divsChild>
                    <w:div w:id="1607927845">
                      <w:marLeft w:val="0"/>
                      <w:marRight w:val="0"/>
                      <w:marTop w:val="0"/>
                      <w:marBottom w:val="0"/>
                      <w:divBdr>
                        <w:top w:val="single" w:sz="12" w:space="0" w:color="0072BC"/>
                        <w:left w:val="single" w:sz="6" w:space="0" w:color="9DB3DB"/>
                        <w:bottom w:val="single" w:sz="6" w:space="0" w:color="9DB3DB"/>
                        <w:right w:val="single" w:sz="6" w:space="0" w:color="9DB3DB"/>
                      </w:divBdr>
                      <w:divsChild>
                        <w:div w:id="272059634">
                          <w:marLeft w:val="0"/>
                          <w:marRight w:val="0"/>
                          <w:marTop w:val="0"/>
                          <w:marBottom w:val="0"/>
                          <w:divBdr>
                            <w:top w:val="dotted" w:sz="6" w:space="0" w:color="ACCEE0"/>
                            <w:left w:val="none" w:sz="0" w:space="0" w:color="auto"/>
                            <w:bottom w:val="dotted" w:sz="6" w:space="0" w:color="ACCEE0"/>
                            <w:right w:val="none" w:sz="0" w:space="0" w:color="auto"/>
                          </w:divBdr>
                        </w:div>
                        <w:div w:id="19753313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jpeg"/><Relationship Id="rId3" Type="http://schemas.openxmlformats.org/officeDocument/2006/relationships/webSettings" Target="web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hyperlink" Target="http://files.jb51.net/upload/20081217144951231.gif" TargetMode="External"/><Relationship Id="rId47" Type="http://schemas.openxmlformats.org/officeDocument/2006/relationships/image" Target="media/image39.jpeg"/><Relationship Id="rId7" Type="http://schemas.openxmlformats.org/officeDocument/2006/relationships/hyperlink" Target="javascript:turnsmall()" TargetMode="Externa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8.jpeg"/><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styles" Target="styles.xml"/><Relationship Id="rId6" Type="http://schemas.openxmlformats.org/officeDocument/2006/relationships/hyperlink" Target="javascript:turnbig()"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7.jpeg"/><Relationship Id="rId5" Type="http://schemas.openxmlformats.org/officeDocument/2006/relationships/endnotes" Target="endnotes.xml"/><Relationship Id="rId15" Type="http://schemas.openxmlformats.org/officeDocument/2006/relationships/image" Target="media/image8.gif"/><Relationship Id="rId23" Type="http://schemas.openxmlformats.org/officeDocument/2006/relationships/image" Target="media/image16.jpeg"/><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6.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jpeg"/><Relationship Id="rId35" Type="http://schemas.openxmlformats.org/officeDocument/2006/relationships/image" Target="media/image28.gif"/><Relationship Id="rId43" Type="http://schemas.openxmlformats.org/officeDocument/2006/relationships/image" Target="media/image35.gif"/><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2014-11-20T18:34:00Z</dcterms:created>
  <dcterms:modified xsi:type="dcterms:W3CDTF">2014-11-20T18:35:00Z</dcterms:modified>
</cp:coreProperties>
</file>