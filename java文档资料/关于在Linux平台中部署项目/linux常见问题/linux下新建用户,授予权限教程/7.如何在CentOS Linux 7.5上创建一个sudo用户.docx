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69" w:rsidRDefault="006C2E97">
      <w:r w:rsidRPr="006C2E97">
        <w:t>https://www.linuxidc.com/Linux/2018-05/152577.htm</w:t>
      </w:r>
    </w:p>
    <w:p w:rsidR="006C2E97" w:rsidRDefault="006C2E97"/>
    <w:p w:rsidR="006C2E97" w:rsidRPr="006C2E97" w:rsidRDefault="006C2E97" w:rsidP="006C2E97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bookmarkStart w:id="0" w:name="_GoBack"/>
      <w:r w:rsidRPr="006C2E9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如何在</w:t>
      </w:r>
      <w:r w:rsidRPr="006C2E9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CentOS Linux 7.5</w:t>
      </w:r>
      <w:r w:rsidRPr="006C2E9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上创建一个</w:t>
      </w:r>
      <w:r w:rsidRPr="006C2E9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sudo</w:t>
      </w:r>
      <w:r w:rsidRPr="006C2E9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用户</w:t>
      </w:r>
      <w:bookmarkEnd w:id="0"/>
    </w:p>
    <w:p w:rsidR="006C2E97" w:rsidRDefault="006C2E97"/>
    <w:p w:rsidR="006C2E97" w:rsidRPr="006C2E97" w:rsidRDefault="006C2E97" w:rsidP="006C2E97">
      <w:pPr>
        <w:widowControl/>
        <w:shd w:val="clear" w:color="auto" w:fill="FAFAFC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ins w:id="1" w:author="Unknown">
        <w:r w:rsidRPr="006C2E97">
          <w:rPr>
            <w:rFonts w:ascii="Tahoma" w:eastAsia="宋体" w:hAnsi="Tahoma" w:cs="Tahoma"/>
            <w:color w:val="333333"/>
            <w:kern w:val="0"/>
            <w:sz w:val="18"/>
            <w:szCs w:val="18"/>
            <w:bdr w:val="none" w:sz="0" w:space="0" w:color="auto" w:frame="1"/>
          </w:rPr>
          <w:br/>
        </w:r>
      </w:ins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sudo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命令旨在允许用户使用其他用户的安全权限运行程序，默认情况下是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root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用户。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在本指南中，我们将向您展示如何在</w:t>
      </w:r>
      <w:hyperlink r:id="rId6" w:tgtFrame="_blank" w:tooltip="CentOS" w:history="1">
        <w:r w:rsidRPr="006C2E97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CentOS</w:t>
        </w:r>
      </w:hyperlink>
      <w:r w:rsidRPr="006C2E97">
        <w:rPr>
          <w:rFonts w:ascii="Tahoma" w:eastAsia="宋体" w:hAnsi="Tahoma" w:cs="Tahoma"/>
          <w:color w:val="333333"/>
          <w:kern w:val="0"/>
          <w:szCs w:val="21"/>
        </w:rPr>
        <w:t> Linux 7.5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上创建具有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sudo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权限的新用户。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创建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sudo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用户的步骤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）以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root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用户身份登录到您的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CentOS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服务器：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ssh root@server_ip_address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）使用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useradd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命令创建一个新的用户帐户：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useradd username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将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username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替换为您要创建的用户名。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）使用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passwd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命令为新用户设置密码：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passwd username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输出：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Changing password for user username.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br/>
        <w:t>New password: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br/>
        <w:t>Retype new password: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br/>
        <w:t>passwd: all authentication tokens updated successfully.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）将新用户添加到组成员。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usermod -aG wheel username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找到授予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sudo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访问权的文件中的行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CentOS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默认情况下，组轮中的用户被授予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sudo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访问权限。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如何使用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sudo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切换到新创建的用户：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su - username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要使用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sudo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，只需在命令前加上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sudo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和一个空格即可。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sudo ls -l /root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您第一次使用此帐户中的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sudo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时，您将看到以下标题消息，并且系统会提示您输入用户帐户的密码。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输出：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We trust you have received the usual lecture from the local System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br/>
        <w:t>Administrator. It usually boils down to these three things: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    #1) Respect the privacy of others.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br/>
        <w:t>    #2) Think before you type.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br/>
        <w:t>    #3) With great power comes great responsibility.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[sudo] password for username: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color w:val="333333"/>
          <w:kern w:val="0"/>
          <w:szCs w:val="21"/>
        </w:rPr>
        <w:t>就这样！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如果您有任何问题，请随时留下评论。</w:t>
      </w:r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b/>
          <w:bCs/>
          <w:color w:val="FF0000"/>
          <w:kern w:val="0"/>
          <w:szCs w:val="21"/>
        </w:rPr>
        <w:t>欢迎订阅</w:t>
      </w:r>
      <w:r w:rsidRPr="006C2E97">
        <w:rPr>
          <w:rFonts w:ascii="Tahoma" w:eastAsia="宋体" w:hAnsi="Tahoma" w:cs="Tahoma"/>
          <w:b/>
          <w:bCs/>
          <w:color w:val="FF0000"/>
          <w:kern w:val="0"/>
          <w:szCs w:val="21"/>
        </w:rPr>
        <w:t>Linux</w:t>
      </w:r>
      <w:r w:rsidRPr="006C2E97">
        <w:rPr>
          <w:rFonts w:ascii="Tahoma" w:eastAsia="宋体" w:hAnsi="Tahoma" w:cs="Tahoma"/>
          <w:b/>
          <w:bCs/>
          <w:color w:val="FF0000"/>
          <w:kern w:val="0"/>
          <w:szCs w:val="21"/>
        </w:rPr>
        <w:t>公社的</w:t>
      </w:r>
      <w:r w:rsidRPr="006C2E97">
        <w:rPr>
          <w:rFonts w:ascii="Tahoma" w:eastAsia="宋体" w:hAnsi="Tahoma" w:cs="Tahoma"/>
          <w:b/>
          <w:bCs/>
          <w:color w:val="FF0000"/>
          <w:kern w:val="0"/>
          <w:szCs w:val="21"/>
        </w:rPr>
        <w:t>RSS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7" w:history="1">
        <w:r w:rsidRPr="006C2E97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https://www.linuxidc.com/rssFeed.aspx</w:t>
        </w:r>
      </w:hyperlink>
    </w:p>
    <w:p w:rsidR="006C2E97" w:rsidRPr="006C2E97" w:rsidRDefault="006C2E97" w:rsidP="006C2E97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6C2E97">
        <w:rPr>
          <w:rFonts w:ascii="Tahoma" w:eastAsia="宋体" w:hAnsi="Tahoma" w:cs="Tahoma"/>
          <w:b/>
          <w:bCs/>
          <w:color w:val="333333"/>
          <w:kern w:val="0"/>
          <w:szCs w:val="21"/>
        </w:rPr>
        <w:lastRenderedPageBreak/>
        <w:t>本文永久更新链接地址</w:t>
      </w:r>
      <w:r w:rsidRPr="006C2E97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8" w:history="1">
        <w:r w:rsidRPr="006C2E97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https://www.linuxidc.com/Linux/2018-05/152577.htm</w:t>
        </w:r>
      </w:hyperlink>
    </w:p>
    <w:p w:rsidR="006C2E97" w:rsidRPr="006C2E97" w:rsidRDefault="006C2E97">
      <w:pPr>
        <w:rPr>
          <w:rFonts w:hint="eastAsia"/>
        </w:rPr>
      </w:pPr>
    </w:p>
    <w:sectPr w:rsidR="006C2E97" w:rsidRPr="006C2E97" w:rsidSect="006C2E9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C6E" w:rsidRDefault="00615C6E" w:rsidP="006C2E97">
      <w:r>
        <w:separator/>
      </w:r>
    </w:p>
  </w:endnote>
  <w:endnote w:type="continuationSeparator" w:id="0">
    <w:p w:rsidR="00615C6E" w:rsidRDefault="00615C6E" w:rsidP="006C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C6E" w:rsidRDefault="00615C6E" w:rsidP="006C2E97">
      <w:r>
        <w:separator/>
      </w:r>
    </w:p>
  </w:footnote>
  <w:footnote w:type="continuationSeparator" w:id="0">
    <w:p w:rsidR="00615C6E" w:rsidRDefault="00615C6E" w:rsidP="006C2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50"/>
    <w:rsid w:val="00615C6E"/>
    <w:rsid w:val="006C2E97"/>
    <w:rsid w:val="00734D50"/>
    <w:rsid w:val="007B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2410A6-2932-41F4-A487-4AF8873A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2E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E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E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2E9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C2E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C2E97"/>
    <w:rPr>
      <w:color w:val="0000FF"/>
      <w:u w:val="single"/>
    </w:rPr>
  </w:style>
  <w:style w:type="character" w:styleId="a7">
    <w:name w:val="Strong"/>
    <w:basedOn w:val="a0"/>
    <w:uiPriority w:val="22"/>
    <w:qFormat/>
    <w:rsid w:val="006C2E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515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idc.com/Linux/2018-05/15257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uxidc.com/rssFeed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uxidc.com/topicnews.aspx?tid=1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2018-12-21T02:58:00Z</dcterms:created>
  <dcterms:modified xsi:type="dcterms:W3CDTF">2018-12-21T02:59:00Z</dcterms:modified>
</cp:coreProperties>
</file>