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9D415D">
      <w:r w:rsidRPr="009D415D">
        <w:t>https://zhidao.baidu.com/question/239495858.html</w:t>
      </w:r>
    </w:p>
    <w:p w:rsidR="003C7BE4" w:rsidRDefault="003C7BE4"/>
    <w:p w:rsidR="009D415D" w:rsidRPr="009D415D" w:rsidRDefault="009D415D" w:rsidP="009D415D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bookmarkStart w:id="0" w:name="_GoBack"/>
      <w:r w:rsidRPr="009D415D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BAT。等待某个进程结束后再执行另下一步</w:t>
      </w:r>
      <w:bookmarkEnd w:id="0"/>
      <w:r w:rsidRPr="009D415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 </w:t>
      </w:r>
      <w:r w:rsidRPr="009D415D">
        <w:rPr>
          <w:rFonts w:ascii="微软雅黑" w:eastAsia="微软雅黑" w:hAnsi="微软雅黑" w:cs="宋体" w:hint="eastAsia"/>
          <w:color w:val="EE5E0F"/>
          <w:kern w:val="36"/>
          <w:szCs w:val="21"/>
        </w:rPr>
        <w:t>20</w:t>
      </w:r>
    </w:p>
    <w:p w:rsidR="009D415D" w:rsidRPr="009D415D" w:rsidRDefault="009D415D" w:rsidP="009D415D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这段代码是我从</w:t>
      </w:r>
      <w:proofErr w:type="gramStart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知道里</w:t>
      </w:r>
      <w:proofErr w:type="gramEnd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另一个问题上复制下来的。请高手帮我改一下。@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echooffsettaskname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=calc.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exeecho</w:t>
      </w:r>
      <w:proofErr w:type="spellEnd"/>
      <w:proofErr w:type="gramStart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.%</w:t>
      </w:r>
      <w:proofErr w:type="spellStart"/>
      <w:proofErr w:type="gramEnd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taskname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%未运行，echo.等待%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taskname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%运行...echo.echo.goto:loop1:loop1for/f...</w:t>
      </w:r>
      <w:hyperlink r:id="rId4" w:history="1">
        <w:r w:rsidRPr="009D415D">
          <w:rPr>
            <w:rFonts w:ascii="微软雅黑" w:eastAsia="微软雅黑" w:hAnsi="微软雅黑" w:cs="宋体" w:hint="eastAsia"/>
            <w:color w:val="7A8F9A"/>
            <w:kern w:val="0"/>
            <w:szCs w:val="21"/>
            <w:u w:val="single"/>
          </w:rPr>
          <w:t>展开</w:t>
        </w:r>
      </w:hyperlink>
    </w:p>
    <w:p w:rsidR="009D415D" w:rsidRPr="009D415D" w:rsidRDefault="009D415D" w:rsidP="009D415D">
      <w:pPr>
        <w:widowControl/>
        <w:shd w:val="clear" w:color="auto" w:fill="FFFFFF"/>
        <w:spacing w:line="435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r w:rsidRPr="009D415D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4DC86F"/>
        </w:rPr>
        <w:t> 我来答</w:t>
      </w:r>
    </w:p>
    <w:p w:rsidR="009D415D" w:rsidRPr="009D415D" w:rsidRDefault="009D415D" w:rsidP="009D415D">
      <w:pPr>
        <w:widowControl/>
        <w:shd w:val="clear" w:color="auto" w:fill="FFFFFF"/>
        <w:spacing w:line="510" w:lineRule="atLeast"/>
        <w:jc w:val="left"/>
        <w:rPr>
          <w:ins w:id="1" w:author="Unknown"/>
          <w:rFonts w:ascii="PingFangSC-Regular" w:eastAsia="微软雅黑" w:hAnsi="PingFangSC-Regular" w:cs="宋体" w:hint="eastAsia"/>
          <w:color w:val="9EACB6"/>
          <w:kern w:val="0"/>
          <w:sz w:val="18"/>
          <w:szCs w:val="18"/>
        </w:rPr>
      </w:pPr>
      <w:ins w:id="2" w:author="Unknown">
        <w:r w:rsidRPr="009D415D">
          <w:rPr>
            <w:rFonts w:ascii="PingFangSC-Regular" w:eastAsia="微软雅黑" w:hAnsi="PingFangSC-Regular" w:cs="宋体"/>
            <w:color w:val="9EACB6"/>
            <w:kern w:val="0"/>
            <w:sz w:val="18"/>
            <w:szCs w:val="18"/>
          </w:rPr>
          <w:t>分享</w:t>
        </w:r>
      </w:ins>
    </w:p>
    <w:p w:rsidR="009D415D" w:rsidRPr="009D415D" w:rsidRDefault="009D415D" w:rsidP="009D415D">
      <w:pPr>
        <w:widowControl/>
        <w:shd w:val="clear" w:color="auto" w:fill="FFFFFF"/>
        <w:spacing w:line="435" w:lineRule="atLeast"/>
        <w:jc w:val="left"/>
        <w:rPr>
          <w:rFonts w:ascii="微软雅黑" w:eastAsia="微软雅黑" w:hAnsi="微软雅黑" w:cs="宋体"/>
          <w:color w:val="9EADB6"/>
          <w:kern w:val="0"/>
          <w:sz w:val="18"/>
          <w:szCs w:val="18"/>
        </w:rPr>
      </w:pPr>
      <w:r w:rsidRPr="009D415D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ins w:id="3" w:author="Unknown">
        <w:r w:rsidRPr="009D415D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instrText xml:space="preserve"> HYPERLINK "javascript:void(0)" </w:instrText>
        </w:r>
        <w:r w:rsidRPr="009D415D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separate"/>
        </w:r>
        <w:r w:rsidRPr="009D415D">
          <w:rPr>
            <w:rFonts w:ascii="PingFangSC-Regular" w:eastAsia="微软雅黑" w:hAnsi="PingFangSC-Regular" w:cs="宋体"/>
            <w:color w:val="9EACB6"/>
            <w:kern w:val="0"/>
            <w:sz w:val="18"/>
            <w:szCs w:val="18"/>
            <w:u w:val="single"/>
          </w:rPr>
          <w:t>举报</w:t>
        </w:r>
        <w:r w:rsidRPr="009D415D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end"/>
        </w:r>
      </w:ins>
      <w:r w:rsidRPr="009D415D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浏览 5442 次</w:t>
      </w:r>
    </w:p>
    <w:p w:rsidR="009D415D" w:rsidRPr="009D415D" w:rsidRDefault="009D415D" w:rsidP="009D415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7A8F9A"/>
          <w:kern w:val="0"/>
          <w:sz w:val="27"/>
          <w:szCs w:val="27"/>
        </w:rPr>
      </w:pPr>
      <w:r w:rsidRPr="009D415D">
        <w:rPr>
          <w:rFonts w:ascii="微软雅黑" w:eastAsia="微软雅黑" w:hAnsi="微软雅黑" w:cs="宋体" w:hint="eastAsia"/>
          <w:color w:val="7A8F9A"/>
          <w:kern w:val="0"/>
          <w:sz w:val="27"/>
          <w:szCs w:val="27"/>
          <w:shd w:val="clear" w:color="auto" w:fill="FFFFFF"/>
        </w:rPr>
        <w:t>2个回答</w:t>
      </w:r>
    </w:p>
    <w:p w:rsidR="009D415D" w:rsidRPr="009D415D" w:rsidRDefault="009D415D" w:rsidP="009D415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7A8F9A"/>
          <w:kern w:val="0"/>
          <w:sz w:val="18"/>
          <w:szCs w:val="18"/>
        </w:rPr>
      </w:pPr>
      <w:hyperlink r:id="rId5" w:tgtFrame="_blank" w:history="1">
        <w:r w:rsidRPr="009D415D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</w:rPr>
          <w:t>#冬天快乐#</w:t>
        </w:r>
        <w:r w:rsidRPr="009D415D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  <w:u w:val="single"/>
          </w:rPr>
          <w:t> </w:t>
        </w:r>
        <w:r w:rsidRPr="009D415D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</w:rPr>
          <w:t>冬天来了！你那里已经冷到什么程度了？</w:t>
        </w:r>
      </w:hyperlink>
    </w:p>
    <w:p w:rsidR="009D415D" w:rsidRPr="009D415D" w:rsidRDefault="009D415D" w:rsidP="009D41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415D">
        <w:rPr>
          <w:rFonts w:ascii="微软雅黑" w:eastAsia="微软雅黑" w:hAnsi="微软雅黑" w:cs="宋体" w:hint="eastAsia"/>
          <w:color w:val="34B458"/>
          <w:kern w:val="0"/>
          <w:sz w:val="20"/>
          <w:szCs w:val="20"/>
        </w:rPr>
        <w:t>最佳答案</w:t>
      </w:r>
    </w:p>
    <w:p w:rsidR="009D415D" w:rsidRPr="009D415D" w:rsidRDefault="009D415D" w:rsidP="009D41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D415D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033780" cy="970280"/>
            <wp:effectExtent l="0" t="0" r="0" b="1270"/>
            <wp:docPr id="1" name="图片 1" descr="https://gss0.bdstatic.com/7Ls0a8Sm1A5BphGlnYG/sys/portrait/item/a6e04265617278796b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7Ls0a8Sm1A5BphGlnYG/sys/portrait/item/a6e04265617278796b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Bearxy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9D415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D415D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来自电脑网络类芝麻团 推荐于2017-11-24</w:t>
      </w:r>
    </w:p>
    <w:p w:rsidR="009D415D" w:rsidRPr="009D415D" w:rsidRDefault="009D415D" w:rsidP="009D415D">
      <w:pPr>
        <w:widowControl/>
        <w:shd w:val="clear" w:color="auto" w:fill="FFFFFF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不用你说的那么麻烦,一个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tasklist|find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就解决所有问题了.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代码如下,我是用QQ.exe做的测试,你自己修改.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@echo off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set "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taskname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=QQ.exe"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::设定要检测的进程名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tasklist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|find "%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taskname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%" /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if "%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errorlevel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%"=="1" 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goto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goto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ec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: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echo: 警告！不存在%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taskname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%进程，系统将在3秒后重启...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ping 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localhost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-n 2 &gt;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nul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echo: 警告！不存在%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taskname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%进程，系统将在2秒后重启...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ping 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localhost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-n 2 &gt;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nul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echo: 警告！不存在%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taskname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%进程，系统将在1秒后重启...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ping 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localhost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-n 2 &gt;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nul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shutdown -r -f -t 2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::重</w:t>
      </w:r>
      <w:proofErr w:type="gram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启时间</w:t>
      </w:r>
      <w:proofErr w:type="gram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为两秒，你可以自己设定。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exit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: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ec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echo:%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taskname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%已运行...2秒后跳转到检测程序！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ping </w:t>
      </w:r>
      <w:hyperlink r:id="rId7" w:tgtFrame="_blank" w:history="1">
        <w:r w:rsidRPr="009D415D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127.0.1</w:t>
        </w:r>
      </w:hyperlink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-n 3 &gt;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nul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echo: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echo: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echo:正在检测，请勿关闭本窗口...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goto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open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:open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tasklist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|find "%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taskname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%" /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&gt;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nul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2&gt;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nul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if "%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errorlevel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%"=="1" 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goto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goto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open</w:t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保存为.bat或者.</w:t>
      </w:r>
      <w:proofErr w:type="spellStart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9D41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后缀运行，希望我的回答能够帮到您...^_^</w:t>
      </w:r>
    </w:p>
    <w:p w:rsidR="003C7BE4" w:rsidRPr="009D415D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8B083B"/>
    <w:rsid w:val="009D415D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41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1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9D415D"/>
  </w:style>
  <w:style w:type="character" w:styleId="a3">
    <w:name w:val="Emphasis"/>
    <w:basedOn w:val="a0"/>
    <w:uiPriority w:val="20"/>
    <w:qFormat/>
    <w:rsid w:val="009D415D"/>
    <w:rPr>
      <w:i/>
      <w:iCs/>
    </w:rPr>
  </w:style>
  <w:style w:type="character" w:customStyle="1" w:styleId="con">
    <w:name w:val="con"/>
    <w:basedOn w:val="a0"/>
    <w:rsid w:val="009D415D"/>
  </w:style>
  <w:style w:type="character" w:styleId="a4">
    <w:name w:val="Hyperlink"/>
    <w:basedOn w:val="a0"/>
    <w:uiPriority w:val="99"/>
    <w:semiHidden/>
    <w:unhideWhenUsed/>
    <w:rsid w:val="009D415D"/>
    <w:rPr>
      <w:color w:val="0000FF"/>
      <w:u w:val="single"/>
    </w:rPr>
  </w:style>
  <w:style w:type="character" w:customStyle="1" w:styleId="iknow-icons">
    <w:name w:val="iknow-icons"/>
    <w:basedOn w:val="a0"/>
    <w:rsid w:val="009D415D"/>
  </w:style>
  <w:style w:type="character" w:customStyle="1" w:styleId="question-all-answers-title">
    <w:name w:val="question-all-answers-title"/>
    <w:basedOn w:val="a0"/>
    <w:rsid w:val="009D415D"/>
  </w:style>
  <w:style w:type="character" w:customStyle="1" w:styleId="text-chain-title">
    <w:name w:val="text-chain-title"/>
    <w:basedOn w:val="a0"/>
    <w:rsid w:val="009D415D"/>
  </w:style>
  <w:style w:type="character" w:customStyle="1" w:styleId="text-chain-content">
    <w:name w:val="text-chain-content"/>
    <w:basedOn w:val="a0"/>
    <w:rsid w:val="009D415D"/>
  </w:style>
  <w:style w:type="character" w:customStyle="1" w:styleId="answer-title">
    <w:name w:val="answer-title"/>
    <w:basedOn w:val="a0"/>
    <w:rsid w:val="009D415D"/>
  </w:style>
  <w:style w:type="character" w:customStyle="1" w:styleId="wgt-replyer-all-uname">
    <w:name w:val="wgt-replyer-all-uname"/>
    <w:basedOn w:val="a0"/>
    <w:rsid w:val="009D415D"/>
  </w:style>
  <w:style w:type="character" w:customStyle="1" w:styleId="wgt-replyer-all-box">
    <w:name w:val="wgt-replyer-all-box"/>
    <w:basedOn w:val="a0"/>
    <w:rsid w:val="009D415D"/>
  </w:style>
  <w:style w:type="character" w:customStyle="1" w:styleId="wgt-replyer-all-slogan">
    <w:name w:val="wgt-replyer-all-slogan"/>
    <w:basedOn w:val="a0"/>
    <w:rsid w:val="009D415D"/>
  </w:style>
  <w:style w:type="character" w:customStyle="1" w:styleId="wgt-replyer-all-time">
    <w:name w:val="wgt-replyer-all-time"/>
    <w:basedOn w:val="a0"/>
    <w:rsid w:val="009D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04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1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0319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07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91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56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127.0.1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zhidao.baidu.com/question/246543048587761724.html?entry=hottopic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2018-12-11T02:09:00Z</dcterms:modified>
</cp:coreProperties>
</file>