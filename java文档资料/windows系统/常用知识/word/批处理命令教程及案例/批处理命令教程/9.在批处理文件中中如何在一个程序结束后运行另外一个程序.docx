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985D02">
      <w:r w:rsidRPr="00985D02">
        <w:t>https://zhidao.baidu.com/question/1994445332429017867.html</w:t>
      </w:r>
    </w:p>
    <w:p w:rsidR="003C7BE4" w:rsidRDefault="003C7BE4"/>
    <w:p w:rsidR="00985D02" w:rsidRPr="00985D02" w:rsidRDefault="00985D02" w:rsidP="00985D02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bookmarkStart w:id="0" w:name="_GoBack"/>
      <w:r w:rsidRPr="00985D0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在批处理文件中</w:t>
      </w:r>
      <w:proofErr w:type="gramStart"/>
      <w:r w:rsidRPr="00985D0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中</w:t>
      </w:r>
      <w:proofErr w:type="gramEnd"/>
      <w:r w:rsidRPr="00985D0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如何在一个程序结束后运行另外一个程序</w:t>
      </w:r>
      <w:bookmarkEnd w:id="0"/>
    </w:p>
    <w:p w:rsidR="00985D02" w:rsidRPr="00985D02" w:rsidRDefault="00985D02" w:rsidP="00985D02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5D02">
        <w:rPr>
          <w:rFonts w:ascii="微软雅黑" w:eastAsia="微软雅黑" w:hAnsi="微软雅黑" w:cs="宋体" w:hint="eastAsia"/>
          <w:color w:val="333333"/>
          <w:kern w:val="0"/>
          <w:szCs w:val="21"/>
        </w:rPr>
        <w:t>我有一个app.exe文件，然后想在这个exe退出后，调用pythontest.py这个命令@</w:t>
      </w:r>
      <w:proofErr w:type="spellStart"/>
      <w:r w:rsidRPr="00985D02">
        <w:rPr>
          <w:rFonts w:ascii="微软雅黑" w:eastAsia="微软雅黑" w:hAnsi="微软雅黑" w:cs="宋体" w:hint="eastAsia"/>
          <w:color w:val="333333"/>
          <w:kern w:val="0"/>
          <w:szCs w:val="21"/>
        </w:rPr>
        <w:t>echooffstart</w:t>
      </w:r>
      <w:proofErr w:type="spellEnd"/>
      <w:r w:rsidRPr="00985D02">
        <w:rPr>
          <w:rFonts w:ascii="微软雅黑" w:eastAsia="微软雅黑" w:hAnsi="微软雅黑" w:cs="宋体" w:hint="eastAsia"/>
          <w:color w:val="333333"/>
          <w:kern w:val="0"/>
          <w:szCs w:val="21"/>
        </w:rPr>
        <w:t>/WAITapp.exestartpythontest.py上面的代码不管用啊，因为app.exe执行完后会产生一个txt文件给...</w:t>
      </w:r>
      <w:hyperlink r:id="rId4" w:history="1">
        <w:r w:rsidRPr="00985D02">
          <w:rPr>
            <w:rFonts w:ascii="微软雅黑" w:eastAsia="微软雅黑" w:hAnsi="微软雅黑" w:cs="宋体" w:hint="eastAsia"/>
            <w:color w:val="7A8F9A"/>
            <w:kern w:val="0"/>
            <w:szCs w:val="21"/>
          </w:rPr>
          <w:t>展开</w:t>
        </w:r>
      </w:hyperlink>
    </w:p>
    <w:p w:rsidR="00985D02" w:rsidRPr="00985D02" w:rsidRDefault="00985D02" w:rsidP="00985D02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 w:rsidRPr="00985D02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4DC86F"/>
        </w:rPr>
        <w:t> 我来答</w:t>
      </w:r>
    </w:p>
    <w:p w:rsidR="00985D02" w:rsidRPr="00985D02" w:rsidRDefault="00985D02" w:rsidP="00985D02">
      <w:pPr>
        <w:widowControl/>
        <w:shd w:val="clear" w:color="auto" w:fill="FFFFFF"/>
        <w:spacing w:line="510" w:lineRule="atLeast"/>
        <w:jc w:val="left"/>
        <w:rPr>
          <w:ins w:id="1" w:author="Unknown"/>
          <w:rFonts w:ascii="PingFangSC-Regular" w:eastAsia="微软雅黑" w:hAnsi="PingFangSC-Regular" w:cs="宋体" w:hint="eastAsia"/>
          <w:color w:val="9EACB6"/>
          <w:kern w:val="0"/>
          <w:sz w:val="18"/>
          <w:szCs w:val="18"/>
        </w:rPr>
      </w:pPr>
      <w:ins w:id="2" w:author="Unknown">
        <w:r w:rsidRPr="00985D02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</w:rPr>
          <w:t>分享</w:t>
        </w:r>
      </w:ins>
    </w:p>
    <w:p w:rsidR="00985D02" w:rsidRPr="00985D02" w:rsidRDefault="00985D02" w:rsidP="00985D02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  <w:r w:rsidRPr="00985D02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ins w:id="3" w:author="Unknown">
        <w:r w:rsidRPr="00985D02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instrText xml:space="preserve"> HYPERLINK "javascript:void(0)" </w:instrText>
        </w:r>
        <w:r w:rsidRPr="00985D02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separate"/>
        </w:r>
        <w:r w:rsidRPr="00985D02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</w:rPr>
          <w:t>举报</w:t>
        </w:r>
        <w:r w:rsidRPr="00985D02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end"/>
        </w:r>
      </w:ins>
      <w:r w:rsidRPr="00985D0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浏览 163 次</w:t>
      </w:r>
    </w:p>
    <w:p w:rsidR="00985D02" w:rsidRPr="00985D02" w:rsidRDefault="00985D02" w:rsidP="00985D0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27"/>
          <w:szCs w:val="27"/>
        </w:rPr>
      </w:pPr>
      <w:r w:rsidRPr="00985D02">
        <w:rPr>
          <w:rFonts w:ascii="微软雅黑" w:eastAsia="微软雅黑" w:hAnsi="微软雅黑" w:cs="宋体" w:hint="eastAsia"/>
          <w:color w:val="7A8F9A"/>
          <w:kern w:val="0"/>
          <w:sz w:val="27"/>
          <w:szCs w:val="27"/>
          <w:shd w:val="clear" w:color="auto" w:fill="FFFFFF"/>
        </w:rPr>
        <w:t>1个回答</w:t>
      </w:r>
    </w:p>
    <w:p w:rsidR="00985D02" w:rsidRPr="00985D02" w:rsidRDefault="00985D02" w:rsidP="00985D0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18"/>
          <w:szCs w:val="18"/>
        </w:rPr>
      </w:pPr>
      <w:hyperlink r:id="rId5" w:tgtFrame="_blank" w:history="1">
        <w:r w:rsidRPr="00985D02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#今日</w:t>
        </w:r>
        <w:proofErr w:type="gramStart"/>
        <w:r w:rsidRPr="00985D02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热议#</w:t>
        </w:r>
        <w:proofErr w:type="gramEnd"/>
        <w:r w:rsidRPr="00985D02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 你为什么选择考公务员？</w:t>
        </w:r>
      </w:hyperlink>
    </w:p>
    <w:p w:rsidR="00985D02" w:rsidRPr="00985D02" w:rsidRDefault="00985D02" w:rsidP="00985D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5D02">
        <w:rPr>
          <w:rFonts w:ascii="微软雅黑" w:eastAsia="微软雅黑" w:hAnsi="微软雅黑" w:cs="宋体" w:hint="eastAsia"/>
          <w:color w:val="34B458"/>
          <w:kern w:val="0"/>
          <w:sz w:val="20"/>
          <w:szCs w:val="20"/>
        </w:rPr>
        <w:t>最佳答案</w:t>
      </w:r>
    </w:p>
    <w:p w:rsidR="00985D02" w:rsidRPr="00985D02" w:rsidRDefault="00985D02" w:rsidP="00985D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5D0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049655" cy="1049655"/>
            <wp:effectExtent l="0" t="0" r="0" b="0"/>
            <wp:docPr id="1" name="图片 1" descr="https://gss0.bdstatic.com/7Ls0a8Sm1A5BphGlnYG/sys/portrait/item/e7487375646f6b7535324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7Ls0a8Sm1A5BphGlnYG/sys/portrait/item/e7487375646f6b7535324e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D02">
        <w:rPr>
          <w:rFonts w:ascii="微软雅黑" w:eastAsia="微软雅黑" w:hAnsi="微软雅黑" w:cs="宋体" w:hint="eastAsia"/>
          <w:color w:val="333333"/>
          <w:kern w:val="0"/>
          <w:szCs w:val="21"/>
        </w:rPr>
        <w:t>sudoku52 </w:t>
      </w:r>
      <w:r w:rsidRPr="00985D0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85D0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来自电脑网络类芝麻团 2018-06-29</w:t>
      </w:r>
    </w:p>
    <w:tbl>
      <w:tblPr>
        <w:tblW w:w="105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96"/>
      </w:tblGrid>
      <w:tr w:rsidR="00985D02" w:rsidRPr="00985D02" w:rsidTr="00985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1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2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3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4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5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996" w:type="dxa"/>
            <w:vAlign w:val="center"/>
            <w:hideMark/>
          </w:tcPr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@echo off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start /WAIT app.exe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:begin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ping -n 5 127.1&gt;</w:t>
            </w:r>
            <w:proofErr w:type="spellStart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nul</w:t>
            </w:r>
            <w:proofErr w:type="spellEnd"/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tasklist</w:t>
            </w:r>
            <w:proofErr w:type="spellEnd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 |</w:t>
            </w:r>
            <w:proofErr w:type="spellStart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findstr</w:t>
            </w:r>
            <w:proofErr w:type="spellEnd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 app.exe </w:t>
            </w:r>
            <w:proofErr w:type="spellStart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goto</w:t>
            </w:r>
            <w:proofErr w:type="spellEnd"/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 begin</w:t>
            </w:r>
          </w:p>
          <w:p w:rsidR="00985D02" w:rsidRPr="00985D02" w:rsidRDefault="00985D02" w:rsidP="00985D0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985D02">
              <w:rPr>
                <w:rFonts w:ascii="Consolas" w:eastAsia="宋体" w:hAnsi="Consolas" w:cs="宋体"/>
                <w:kern w:val="0"/>
                <w:sz w:val="24"/>
                <w:szCs w:val="24"/>
              </w:rPr>
              <w:t>start python test.py</w:t>
            </w:r>
          </w:p>
        </w:tc>
      </w:tr>
    </w:tbl>
    <w:p w:rsidR="00985D02" w:rsidRPr="00985D02" w:rsidRDefault="00985D02" w:rsidP="00985D02">
      <w:pPr>
        <w:widowControl/>
        <w:shd w:val="clear" w:color="auto" w:fill="FFFFFF"/>
        <w:wordWrap w:val="0"/>
        <w:spacing w:line="180" w:lineRule="atLeast"/>
        <w:jc w:val="left"/>
        <w:rPr>
          <w:rFonts w:ascii="微软雅黑" w:eastAsia="微软雅黑" w:hAnsi="微软雅黑" w:cs="宋体"/>
          <w:color w:val="9EACB6"/>
          <w:kern w:val="0"/>
          <w:sz w:val="18"/>
          <w:szCs w:val="18"/>
        </w:rPr>
      </w:pPr>
      <w:r w:rsidRPr="00985D0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 </w:t>
      </w:r>
      <w:proofErr w:type="gramStart"/>
      <w:r w:rsidRPr="00985D0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本回答</w:t>
      </w:r>
      <w:proofErr w:type="gramEnd"/>
      <w:r w:rsidRPr="00985D0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由网友推荐</w:t>
      </w:r>
    </w:p>
    <w:p w:rsidR="003C7BE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8B083B"/>
    <w:rsid w:val="00985D02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D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D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985D02"/>
  </w:style>
  <w:style w:type="character" w:customStyle="1" w:styleId="con">
    <w:name w:val="con"/>
    <w:basedOn w:val="a0"/>
    <w:rsid w:val="00985D02"/>
  </w:style>
  <w:style w:type="character" w:styleId="a3">
    <w:name w:val="Hyperlink"/>
    <w:basedOn w:val="a0"/>
    <w:uiPriority w:val="99"/>
    <w:semiHidden/>
    <w:unhideWhenUsed/>
    <w:rsid w:val="00985D02"/>
    <w:rPr>
      <w:color w:val="0000FF"/>
      <w:u w:val="single"/>
    </w:rPr>
  </w:style>
  <w:style w:type="character" w:customStyle="1" w:styleId="iknow-icons">
    <w:name w:val="iknow-icons"/>
    <w:basedOn w:val="a0"/>
    <w:rsid w:val="00985D02"/>
  </w:style>
  <w:style w:type="character" w:styleId="a4">
    <w:name w:val="Emphasis"/>
    <w:basedOn w:val="a0"/>
    <w:uiPriority w:val="20"/>
    <w:qFormat/>
    <w:rsid w:val="00985D02"/>
    <w:rPr>
      <w:i/>
      <w:iCs/>
    </w:rPr>
  </w:style>
  <w:style w:type="character" w:customStyle="1" w:styleId="question-all-answers-title">
    <w:name w:val="question-all-answers-title"/>
    <w:basedOn w:val="a0"/>
    <w:rsid w:val="00985D02"/>
  </w:style>
  <w:style w:type="character" w:customStyle="1" w:styleId="text-chain-title">
    <w:name w:val="text-chain-title"/>
    <w:basedOn w:val="a0"/>
    <w:rsid w:val="00985D02"/>
  </w:style>
  <w:style w:type="character" w:customStyle="1" w:styleId="text-chain-content">
    <w:name w:val="text-chain-content"/>
    <w:basedOn w:val="a0"/>
    <w:rsid w:val="00985D02"/>
  </w:style>
  <w:style w:type="character" w:customStyle="1" w:styleId="answer-title">
    <w:name w:val="answer-title"/>
    <w:basedOn w:val="a0"/>
    <w:rsid w:val="00985D02"/>
  </w:style>
  <w:style w:type="character" w:customStyle="1" w:styleId="wgt-replyer-all-uname">
    <w:name w:val="wgt-replyer-all-uname"/>
    <w:basedOn w:val="a0"/>
    <w:rsid w:val="00985D02"/>
  </w:style>
  <w:style w:type="character" w:customStyle="1" w:styleId="wgt-replyer-all-box">
    <w:name w:val="wgt-replyer-all-box"/>
    <w:basedOn w:val="a0"/>
    <w:rsid w:val="00985D02"/>
  </w:style>
  <w:style w:type="character" w:customStyle="1" w:styleId="wgt-replyer-all-slogan">
    <w:name w:val="wgt-replyer-all-slogan"/>
    <w:basedOn w:val="a0"/>
    <w:rsid w:val="00985D02"/>
  </w:style>
  <w:style w:type="character" w:customStyle="1" w:styleId="wgt-replyer-all-time">
    <w:name w:val="wgt-replyer-all-time"/>
    <w:basedOn w:val="a0"/>
    <w:rsid w:val="00985D02"/>
  </w:style>
  <w:style w:type="character" w:styleId="HTML">
    <w:name w:val="HTML Code"/>
    <w:basedOn w:val="a0"/>
    <w:uiPriority w:val="99"/>
    <w:semiHidden/>
    <w:unhideWhenUsed/>
    <w:rsid w:val="00985D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673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5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1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02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6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zhidao.baidu.com/question/1610719121869713507.html?entry=hottopic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2018-12-11T02:22:00Z</dcterms:modified>
</cp:coreProperties>
</file>