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B8" w:rsidRPr="005231B8" w:rsidRDefault="005231B8" w:rsidP="005231B8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&amp;quot" w:eastAsia="宋体" w:hAnsi="&amp;quot" w:cs="宋体"/>
          <w:b/>
          <w:bCs/>
          <w:color w:val="333333"/>
          <w:kern w:val="36"/>
          <w:sz w:val="24"/>
          <w:szCs w:val="24"/>
        </w:rPr>
      </w:pPr>
      <w:bookmarkStart w:id="0" w:name="_GoBack"/>
      <w:bookmarkEnd w:id="0"/>
      <w:r w:rsidRPr="005231B8">
        <w:rPr>
          <w:rFonts w:ascii="&amp;quot" w:eastAsia="宋体" w:hAnsi="&amp;quot" w:cs="宋体"/>
          <w:color w:val="333333"/>
          <w:kern w:val="36"/>
          <w:sz w:val="36"/>
          <w:szCs w:val="36"/>
        </w:rPr>
        <w:t>Windows.old</w:t>
      </w:r>
      <w:r w:rsidRPr="005231B8">
        <w:rPr>
          <w:rFonts w:ascii="&amp;quot" w:eastAsia="宋体" w:hAnsi="&amp;quot" w:cs="宋体"/>
          <w:color w:val="333333"/>
          <w:kern w:val="36"/>
          <w:sz w:val="36"/>
          <w:szCs w:val="36"/>
        </w:rPr>
        <w:t>是什么文件？可以删除吗？如何删除</w:t>
      </w:r>
      <w:r w:rsidRPr="005231B8">
        <w:rPr>
          <w:rFonts w:ascii="&amp;quot" w:eastAsia="宋体" w:hAnsi="&amp;quot" w:cs="宋体"/>
          <w:b/>
          <w:bCs/>
          <w:color w:val="333333"/>
          <w:kern w:val="36"/>
          <w:sz w:val="24"/>
          <w:szCs w:val="24"/>
        </w:rPr>
        <w:t xml:space="preserve"> </w:t>
      </w:r>
      <w:r w:rsidRPr="005231B8">
        <w:rPr>
          <w:rFonts w:ascii="&amp;quot" w:eastAsia="宋体" w:hAnsi="&amp;quot" w:cs="宋体"/>
          <w:color w:val="EE5E0F"/>
          <w:kern w:val="36"/>
          <w:szCs w:val="21"/>
        </w:rPr>
        <w:t>50</w:t>
      </w:r>
      <w:r w:rsidRPr="005231B8">
        <w:rPr>
          <w:rFonts w:ascii="&amp;quot" w:eastAsia="宋体" w:hAnsi="&amp;quot" w:cs="宋体"/>
          <w:b/>
          <w:bCs/>
          <w:color w:val="333333"/>
          <w:kern w:val="36"/>
          <w:sz w:val="24"/>
          <w:szCs w:val="24"/>
        </w:rPr>
        <w:t xml:space="preserve"> </w:t>
      </w:r>
    </w:p>
    <w:p w:rsidR="005231B8" w:rsidRPr="005231B8" w:rsidRDefault="005231B8" w:rsidP="005231B8">
      <w:pPr>
        <w:widowControl/>
        <w:shd w:val="clear" w:color="auto" w:fill="FFFFFF"/>
        <w:spacing w:line="435" w:lineRule="atLeast"/>
        <w:jc w:val="left"/>
        <w:rPr>
          <w:rFonts w:ascii="&amp;quot" w:eastAsia="宋体" w:hAnsi="&amp;quot" w:cs="宋体"/>
          <w:color w:val="9EADB6"/>
          <w:kern w:val="0"/>
          <w:sz w:val="18"/>
          <w:szCs w:val="18"/>
        </w:rPr>
      </w:pPr>
      <w:hyperlink r:id="rId5" w:tgtFrame="_blank" w:history="1">
        <w:r w:rsidRPr="005231B8">
          <w:rPr>
            <w:rFonts w:ascii="&amp;quot" w:eastAsia="宋体" w:hAnsi="&amp;quot" w:cs="宋体"/>
            <w:color w:val="9EADB6"/>
            <w:kern w:val="0"/>
            <w:sz w:val="18"/>
            <w:szCs w:val="18"/>
            <w:u w:val="single"/>
          </w:rPr>
          <w:t>悲剧的败笔</w:t>
        </w:r>
        <w:r w:rsidRPr="005231B8">
          <w:rPr>
            <w:rFonts w:ascii="&amp;quot" w:eastAsia="宋体" w:hAnsi="&amp;quot" w:cs="宋体"/>
            <w:color w:val="9EADB6"/>
            <w:kern w:val="0"/>
            <w:sz w:val="18"/>
            <w:szCs w:val="18"/>
            <w:u w:val="single"/>
          </w:rPr>
          <w:t>2u</w:t>
        </w:r>
      </w:hyperlink>
      <w:r w:rsidRPr="005231B8">
        <w:rPr>
          <w:rFonts w:ascii="&amp;quot" w:eastAsia="宋体" w:hAnsi="&amp;quot" w:cs="宋体"/>
          <w:color w:val="9EADB6"/>
          <w:kern w:val="0"/>
          <w:sz w:val="18"/>
          <w:szCs w:val="18"/>
        </w:rPr>
        <w:t xml:space="preserve"> </w:t>
      </w:r>
      <w:r w:rsidRPr="005231B8">
        <w:rPr>
          <w:rFonts w:ascii="&amp;quot" w:eastAsia="宋体" w:hAnsi="&amp;quot" w:cs="宋体"/>
          <w:color w:val="E8ECEE"/>
          <w:kern w:val="0"/>
          <w:sz w:val="18"/>
          <w:szCs w:val="18"/>
          <w:shd w:val="clear" w:color="auto" w:fill="E8ECEE"/>
        </w:rPr>
        <w:t>|</w:t>
      </w:r>
      <w:r w:rsidRPr="005231B8">
        <w:rPr>
          <w:rFonts w:ascii="&amp;quot" w:eastAsia="宋体" w:hAnsi="&amp;quot" w:cs="宋体"/>
          <w:color w:val="9EADB6"/>
          <w:kern w:val="0"/>
          <w:sz w:val="18"/>
          <w:szCs w:val="18"/>
        </w:rPr>
        <w:t xml:space="preserve"> </w:t>
      </w:r>
      <w:r w:rsidRPr="005231B8">
        <w:rPr>
          <w:rFonts w:ascii="&amp;quot" w:eastAsia="宋体" w:hAnsi="&amp;quot" w:cs="宋体"/>
          <w:color w:val="9EADB6"/>
          <w:kern w:val="0"/>
          <w:sz w:val="18"/>
          <w:szCs w:val="18"/>
        </w:rPr>
        <w:t>浏览</w:t>
      </w:r>
      <w:r w:rsidRPr="005231B8">
        <w:rPr>
          <w:rFonts w:ascii="&amp;quot" w:eastAsia="宋体" w:hAnsi="&amp;quot" w:cs="宋体"/>
          <w:color w:val="9EADB6"/>
          <w:kern w:val="0"/>
          <w:sz w:val="18"/>
          <w:szCs w:val="18"/>
        </w:rPr>
        <w:t xml:space="preserve"> 150897 </w:t>
      </w:r>
      <w:r w:rsidRPr="005231B8">
        <w:rPr>
          <w:rFonts w:ascii="&amp;quot" w:eastAsia="宋体" w:hAnsi="&amp;quot" w:cs="宋体"/>
          <w:color w:val="9EADB6"/>
          <w:kern w:val="0"/>
          <w:sz w:val="18"/>
          <w:szCs w:val="18"/>
        </w:rPr>
        <w:t>次</w:t>
      </w:r>
      <w:r w:rsidRPr="005231B8">
        <w:rPr>
          <w:rFonts w:ascii="&amp;quot" w:eastAsia="宋体" w:hAnsi="&amp;quot" w:cs="宋体"/>
          <w:color w:val="9EADB6"/>
          <w:kern w:val="0"/>
          <w:sz w:val="18"/>
          <w:szCs w:val="18"/>
        </w:rPr>
        <w:t xml:space="preserve"> </w:t>
      </w:r>
      <w:ins w:id="1" w:author="Unknown">
        <w:r w:rsidRPr="005231B8">
          <w:rPr>
            <w:rFonts w:ascii="&amp;quot" w:eastAsia="宋体" w:hAnsi="&amp;quot" w:cs="宋体"/>
            <w:color w:val="E8ECEE"/>
            <w:kern w:val="0"/>
            <w:sz w:val="18"/>
            <w:szCs w:val="18"/>
            <w:shd w:val="clear" w:color="auto" w:fill="E8ECEE"/>
          </w:rPr>
          <w:t>|</w:t>
        </w:r>
        <w:r w:rsidRPr="005231B8">
          <w:rPr>
            <w:rFonts w:ascii="&amp;quot" w:eastAsia="宋体" w:hAnsi="&amp;quot" w:cs="宋体" w:hint="eastAsia"/>
            <w:color w:val="333333"/>
            <w:kern w:val="0"/>
            <w:sz w:val="18"/>
            <w:szCs w:val="18"/>
          </w:rPr>
          <w:fldChar w:fldCharType="begin"/>
        </w:r>
        <w:r w:rsidRPr="005231B8">
          <w:rPr>
            <w:rFonts w:ascii="&amp;quot" w:eastAsia="宋体" w:hAnsi="&amp;quot" w:cs="宋体" w:hint="eastAsia"/>
            <w:color w:val="333333"/>
            <w:kern w:val="0"/>
            <w:sz w:val="18"/>
            <w:szCs w:val="18"/>
          </w:rPr>
          <w:instrText xml:space="preserve"> HYPERLINK "https://zhidao.baidu.com/question/1177293092759214539.html" </w:instrText>
        </w:r>
        <w:r w:rsidRPr="005231B8">
          <w:rPr>
            <w:rFonts w:ascii="&amp;quot" w:eastAsia="宋体" w:hAnsi="&amp;quot" w:cs="宋体" w:hint="eastAsia"/>
            <w:color w:val="333333"/>
            <w:kern w:val="0"/>
            <w:sz w:val="18"/>
            <w:szCs w:val="18"/>
          </w:rPr>
          <w:fldChar w:fldCharType="separate"/>
        </w:r>
        <w:r w:rsidRPr="005231B8">
          <w:rPr>
            <w:rFonts w:ascii="&amp;quot" w:eastAsia="宋体" w:hAnsi="&amp;quot" w:cs="宋体"/>
            <w:color w:val="9EADB6"/>
            <w:kern w:val="0"/>
            <w:sz w:val="18"/>
            <w:szCs w:val="18"/>
            <w:u w:val="single"/>
          </w:rPr>
          <w:t>举报</w:t>
        </w:r>
        <w:r w:rsidRPr="005231B8">
          <w:rPr>
            <w:rFonts w:ascii="&amp;quot" w:eastAsia="宋体" w:hAnsi="&amp;quot" w:cs="宋体" w:hint="eastAsia"/>
            <w:color w:val="333333"/>
            <w:kern w:val="0"/>
            <w:sz w:val="18"/>
            <w:szCs w:val="18"/>
          </w:rPr>
          <w:fldChar w:fldCharType="end"/>
        </w:r>
      </w:ins>
      <w:r w:rsidRPr="005231B8">
        <w:rPr>
          <w:rFonts w:ascii="&amp;quot" w:eastAsia="宋体" w:hAnsi="&amp;quot" w:cs="宋体"/>
          <w:color w:val="9EADB6"/>
          <w:kern w:val="0"/>
          <w:sz w:val="18"/>
          <w:szCs w:val="18"/>
        </w:rPr>
        <w:t xml:space="preserve"> </w:t>
      </w:r>
    </w:p>
    <w:p w:rsidR="005231B8" w:rsidRPr="005231B8" w:rsidRDefault="005231B8" w:rsidP="005231B8">
      <w:pPr>
        <w:widowControl/>
        <w:shd w:val="clear" w:color="auto" w:fill="FFFFFF"/>
        <w:spacing w:line="30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5231B8">
        <w:rPr>
          <w:rFonts w:ascii="&amp;quot" w:eastAsia="宋体" w:hAnsi="&amp;quot" w:cs="宋体"/>
          <w:color w:val="35B558"/>
          <w:kern w:val="0"/>
          <w:szCs w:val="21"/>
          <w:bdr w:val="single" w:sz="6" w:space="0" w:color="DAE0E4" w:frame="1"/>
        </w:rPr>
        <w:t>我有更好的答案</w:t>
      </w:r>
    </w:p>
    <w:p w:rsidR="005231B8" w:rsidRPr="005231B8" w:rsidRDefault="005231B8" w:rsidP="005231B8">
      <w:pPr>
        <w:widowControl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5231B8">
        <w:rPr>
          <w:rFonts w:ascii="&amp;quot" w:eastAsia="宋体" w:hAnsi="&amp;quot" w:cs="宋体"/>
          <w:color w:val="A4B4BB"/>
          <w:kern w:val="0"/>
          <w:sz w:val="18"/>
          <w:szCs w:val="18"/>
        </w:rPr>
        <w:t>推荐于</w:t>
      </w:r>
      <w:r w:rsidRPr="005231B8">
        <w:rPr>
          <w:rFonts w:ascii="&amp;quot" w:eastAsia="宋体" w:hAnsi="&amp;quot" w:cs="宋体"/>
          <w:color w:val="A4B4BB"/>
          <w:kern w:val="0"/>
          <w:sz w:val="18"/>
          <w:szCs w:val="18"/>
        </w:rPr>
        <w:t xml:space="preserve">2017-11-21 13:24:23 </w:t>
      </w:r>
    </w:p>
    <w:p w:rsidR="005231B8" w:rsidRPr="005231B8" w:rsidRDefault="005231B8" w:rsidP="005231B8">
      <w:pPr>
        <w:widowControl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5231B8">
        <w:rPr>
          <w:rFonts w:ascii="&amp;quot" w:eastAsia="宋体" w:hAnsi="&amp;quot" w:cs="宋体"/>
          <w:color w:val="35B558"/>
          <w:kern w:val="0"/>
          <w:sz w:val="33"/>
          <w:szCs w:val="33"/>
        </w:rPr>
        <w:t>最佳答案</w:t>
      </w:r>
      <w:r w:rsidRPr="005231B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:rsidR="005231B8" w:rsidRPr="005231B8" w:rsidRDefault="005231B8" w:rsidP="00523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这个文件是回退到原系统用的（一个月内）。如果你不想再回退到原系统的话可以删除。其实就算你不删除，系统也会在一个月后自动删除。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如果你要删除的话，方法如下：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这个文件夹是不能直接点击右键删除的。可以用下面的方法删除：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 xml:space="preserve">1. 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右键点击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C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盘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——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属性，选择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hyperlink r:id="rId6" w:tgtFrame="_blank" w:history="1">
        <w:r w:rsidRPr="005231B8">
          <w:rPr>
            <w:rFonts w:ascii="&amp;quot" w:eastAsia="宋体" w:hAnsi="&amp;quot" w:cs="宋体"/>
            <w:color w:val="3F88BF"/>
            <w:kern w:val="0"/>
            <w:sz w:val="24"/>
            <w:szCs w:val="24"/>
            <w:u w:val="single"/>
          </w:rPr>
          <w:t>磁盘清理</w:t>
        </w:r>
      </w:hyperlink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 xml:space="preserve">2. 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在弹出的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“C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：的</w:t>
      </w:r>
      <w:hyperlink r:id="rId7" w:tgtFrame="_blank" w:history="1">
        <w:r w:rsidRPr="005231B8">
          <w:rPr>
            <w:rFonts w:ascii="&amp;quot" w:eastAsia="宋体" w:hAnsi="&amp;quot" w:cs="宋体"/>
            <w:color w:val="3F88BF"/>
            <w:kern w:val="0"/>
            <w:sz w:val="24"/>
            <w:szCs w:val="24"/>
            <w:u w:val="single"/>
          </w:rPr>
          <w:t>磁盘清理</w:t>
        </w:r>
      </w:hyperlink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对话框中选择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“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清理</w:t>
      </w:r>
      <w:hyperlink r:id="rId8" w:tgtFrame="_blank" w:history="1">
        <w:r w:rsidRPr="005231B8">
          <w:rPr>
            <w:rFonts w:ascii="&amp;quot" w:eastAsia="宋体" w:hAnsi="&amp;quot" w:cs="宋体"/>
            <w:color w:val="3F88BF"/>
            <w:kern w:val="0"/>
            <w:sz w:val="24"/>
            <w:szCs w:val="24"/>
            <w:u w:val="single"/>
          </w:rPr>
          <w:t>系统文件</w:t>
        </w:r>
      </w:hyperlink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 xml:space="preserve">3. 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在新弹出的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“C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：的</w:t>
      </w:r>
      <w:hyperlink r:id="rId9" w:tgtFrame="_blank" w:history="1">
        <w:r w:rsidRPr="005231B8">
          <w:rPr>
            <w:rFonts w:ascii="&amp;quot" w:eastAsia="宋体" w:hAnsi="&amp;quot" w:cs="宋体"/>
            <w:color w:val="3F88BF"/>
            <w:kern w:val="0"/>
            <w:sz w:val="24"/>
            <w:szCs w:val="24"/>
            <w:u w:val="single"/>
          </w:rPr>
          <w:t>磁盘清理</w:t>
        </w:r>
      </w:hyperlink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对话框中，在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以前的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windows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安装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及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临时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Windows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安装文件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。前打勾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 xml:space="preserve">4. </w:t>
      </w:r>
      <w:r w:rsidRPr="005231B8">
        <w:rPr>
          <w:rFonts w:ascii="&amp;quot" w:eastAsia="宋体" w:hAnsi="&amp;quot" w:cs="宋体"/>
          <w:color w:val="333333"/>
          <w:kern w:val="0"/>
          <w:sz w:val="24"/>
          <w:szCs w:val="24"/>
        </w:rPr>
        <w:t>点击确定，会弹出确认删除的对话框，点击删除文件就可以了。</w:t>
      </w:r>
    </w:p>
    <w:p w:rsidR="0004328C" w:rsidRPr="005231B8" w:rsidRDefault="0004328C"/>
    <w:sectPr w:rsidR="0004328C" w:rsidRPr="005231B8" w:rsidSect="005231B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4C"/>
    <w:rsid w:val="0004328C"/>
    <w:rsid w:val="005231B8"/>
    <w:rsid w:val="00A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1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1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5231B8"/>
  </w:style>
  <w:style w:type="character" w:styleId="a3">
    <w:name w:val="Emphasis"/>
    <w:basedOn w:val="a0"/>
    <w:uiPriority w:val="20"/>
    <w:qFormat/>
    <w:rsid w:val="005231B8"/>
    <w:rPr>
      <w:i/>
      <w:iCs/>
    </w:rPr>
  </w:style>
  <w:style w:type="character" w:customStyle="1" w:styleId="grid-r">
    <w:name w:val="grid-r"/>
    <w:basedOn w:val="a0"/>
    <w:rsid w:val="005231B8"/>
  </w:style>
  <w:style w:type="character" w:styleId="a4">
    <w:name w:val="Hyperlink"/>
    <w:basedOn w:val="a0"/>
    <w:uiPriority w:val="99"/>
    <w:semiHidden/>
    <w:unhideWhenUsed/>
    <w:rsid w:val="005231B8"/>
    <w:rPr>
      <w:color w:val="0000FF"/>
      <w:u w:val="single"/>
    </w:rPr>
  </w:style>
  <w:style w:type="character" w:customStyle="1" w:styleId="f-pipe">
    <w:name w:val="f-pipe"/>
    <w:basedOn w:val="a0"/>
    <w:rsid w:val="005231B8"/>
  </w:style>
  <w:style w:type="character" w:customStyle="1" w:styleId="browse-times">
    <w:name w:val="browse-times"/>
    <w:basedOn w:val="a0"/>
    <w:rsid w:val="005231B8"/>
  </w:style>
  <w:style w:type="character" w:customStyle="1" w:styleId="mt-20">
    <w:name w:val="mt-20"/>
    <w:basedOn w:val="a0"/>
    <w:rsid w:val="005231B8"/>
  </w:style>
  <w:style w:type="character" w:customStyle="1" w:styleId="answer-title">
    <w:name w:val="answer-title"/>
    <w:basedOn w:val="a0"/>
    <w:rsid w:val="005231B8"/>
  </w:style>
  <w:style w:type="paragraph" w:styleId="HTML">
    <w:name w:val="HTML Preformatted"/>
    <w:basedOn w:val="a"/>
    <w:link w:val="HTMLChar"/>
    <w:uiPriority w:val="99"/>
    <w:semiHidden/>
    <w:unhideWhenUsed/>
    <w:rsid w:val="00523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31B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1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1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5231B8"/>
  </w:style>
  <w:style w:type="character" w:styleId="a3">
    <w:name w:val="Emphasis"/>
    <w:basedOn w:val="a0"/>
    <w:uiPriority w:val="20"/>
    <w:qFormat/>
    <w:rsid w:val="005231B8"/>
    <w:rPr>
      <w:i/>
      <w:iCs/>
    </w:rPr>
  </w:style>
  <w:style w:type="character" w:customStyle="1" w:styleId="grid-r">
    <w:name w:val="grid-r"/>
    <w:basedOn w:val="a0"/>
    <w:rsid w:val="005231B8"/>
  </w:style>
  <w:style w:type="character" w:styleId="a4">
    <w:name w:val="Hyperlink"/>
    <w:basedOn w:val="a0"/>
    <w:uiPriority w:val="99"/>
    <w:semiHidden/>
    <w:unhideWhenUsed/>
    <w:rsid w:val="005231B8"/>
    <w:rPr>
      <w:color w:val="0000FF"/>
      <w:u w:val="single"/>
    </w:rPr>
  </w:style>
  <w:style w:type="character" w:customStyle="1" w:styleId="f-pipe">
    <w:name w:val="f-pipe"/>
    <w:basedOn w:val="a0"/>
    <w:rsid w:val="005231B8"/>
  </w:style>
  <w:style w:type="character" w:customStyle="1" w:styleId="browse-times">
    <w:name w:val="browse-times"/>
    <w:basedOn w:val="a0"/>
    <w:rsid w:val="005231B8"/>
  </w:style>
  <w:style w:type="character" w:customStyle="1" w:styleId="mt-20">
    <w:name w:val="mt-20"/>
    <w:basedOn w:val="a0"/>
    <w:rsid w:val="005231B8"/>
  </w:style>
  <w:style w:type="character" w:customStyle="1" w:styleId="answer-title">
    <w:name w:val="answer-title"/>
    <w:basedOn w:val="a0"/>
    <w:rsid w:val="005231B8"/>
  </w:style>
  <w:style w:type="paragraph" w:styleId="HTML">
    <w:name w:val="HTML Preformatted"/>
    <w:basedOn w:val="a"/>
    <w:link w:val="HTMLChar"/>
    <w:uiPriority w:val="99"/>
    <w:semiHidden/>
    <w:unhideWhenUsed/>
    <w:rsid w:val="00523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31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390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58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7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B3%BB%E7%BB%9F%E6%96%87%E4%BB%B6&amp;tn=44039180_cpr&amp;fenlei=mv6quAkxTZn0IZRqIHckPjm4nH00T1dWnjPhnvmkmynYrjnzrHI90ZwV5Hcvrjm3rH6sPfKWUMw85HfYnjn4nH6sgvPsT6KdThsqpZwYTjCEQLGCpyw9Uz4Bmy-bIi4WUvYETgN-TLwGUv3EnHDLP1c4n104nWTdrHckPjR1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A3%81%E7%9B%98%E6%B8%85%E7%90%86&amp;tn=44039180_cpr&amp;fenlei=mv6quAkxTZn0IZRqIHckPjm4nH00T1dWnjPhnvmkmynYrjnzrHI90ZwV5Hcvrjm3rH6sPfKWUMw85HfYnjn4nH6sgvPsT6KdThsqpZwYTjCEQLGCpyw9Uz4Bmy-bIi4WUvYETgN-TLwGUv3EnHDLP1c4n104nWTdrHckPjR1r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A3%81%E7%9B%98%E6%B8%85%E7%90%86&amp;tn=44039180_cpr&amp;fenlei=mv6quAkxTZn0IZRqIHckPjm4nH00T1dWnjPhnvmkmynYrjnzrHI90ZwV5Hcvrjm3rH6sPfKWUMw85HfYnjn4nH6sgvPsT6KdThsqpZwYTjCEQLGCpyw9Uz4Bmy-bIi4WUvYETgN-TLwGUv3EnHDLP1c4n104nWTdrHckPjR1r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hidao.baidu.com/usercenter?uid=e1984069236f25705e7903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A3%81%E7%9B%98%E6%B8%85%E7%90%86&amp;tn=44039180_cpr&amp;fenlei=mv6quAkxTZn0IZRqIHckPjm4nH00T1dWnjPhnvmkmynYrjnzrHI90ZwV5Hcvrjm3rH6sPfKWUMw85HfYnjn4nH6sgvPsT6KdThsqpZwYTjCEQLGCpyw9Uz4Bmy-bIi4WUvYETgN-TLwGUv3EnHDLP1c4n104nWTdrHckPjR1r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>微软中国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2018-03-08T05:34:00Z</dcterms:created>
  <dcterms:modified xsi:type="dcterms:W3CDTF">2018-03-08T05:35:00Z</dcterms:modified>
</cp:coreProperties>
</file>