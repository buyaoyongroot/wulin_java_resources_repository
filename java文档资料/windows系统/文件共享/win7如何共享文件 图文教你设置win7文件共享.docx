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D0" w:rsidRPr="009C41D0" w:rsidRDefault="009C41D0" w:rsidP="009C41D0">
      <w:pPr>
        <w:widowControl/>
        <w:spacing w:line="750" w:lineRule="atLeast"/>
        <w:ind w:left="315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</w:pPr>
      <w:r w:rsidRPr="009C41D0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win7</w:t>
      </w:r>
      <w:r w:rsidRPr="009C41D0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如何共享文件</w:t>
      </w:r>
      <w:r w:rsidRPr="009C41D0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 xml:space="preserve"> </w:t>
      </w:r>
      <w:r w:rsidRPr="009C41D0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图文教你设置</w:t>
      </w:r>
      <w:r w:rsidRPr="009C41D0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win7</w:t>
      </w:r>
      <w:r w:rsidRPr="009C41D0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文件共享</w:t>
      </w:r>
    </w:p>
    <w:p w:rsidR="009C41D0" w:rsidRPr="009C41D0" w:rsidRDefault="009C41D0" w:rsidP="009C41D0">
      <w:pPr>
        <w:widowControl/>
        <w:spacing w:line="405" w:lineRule="atLeast"/>
        <w:jc w:val="center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来源：互联网</w:t>
      </w:r>
      <w:r w:rsidRPr="009C41D0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作者：佚名</w:t>
      </w:r>
      <w:r w:rsidRPr="009C41D0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时间：</w:t>
      </w:r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04-12 10:08:58</w:t>
      </w:r>
      <w:r w:rsidRPr="009C41D0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【</w:t>
      </w:r>
      <w:hyperlink r:id="rId6" w:history="1">
        <w:r w:rsidRPr="009C41D0">
          <w:rPr>
            <w:rFonts w:ascii="Tahoma" w:eastAsia="宋体" w:hAnsi="Tahoma" w:cs="Tahoma"/>
            <w:color w:val="666666"/>
            <w:kern w:val="0"/>
            <w:sz w:val="18"/>
          </w:rPr>
          <w:t>大</w:t>
        </w:r>
      </w:hyperlink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 </w:t>
      </w:r>
      <w:hyperlink r:id="rId7" w:history="1">
        <w:r w:rsidRPr="009C41D0">
          <w:rPr>
            <w:rFonts w:ascii="Tahoma" w:eastAsia="宋体" w:hAnsi="Tahoma" w:cs="Tahoma"/>
            <w:color w:val="666666"/>
            <w:kern w:val="0"/>
            <w:sz w:val="18"/>
          </w:rPr>
          <w:t>中</w:t>
        </w:r>
      </w:hyperlink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 </w:t>
      </w:r>
      <w:hyperlink r:id="rId8" w:history="1">
        <w:r w:rsidRPr="009C41D0">
          <w:rPr>
            <w:rFonts w:ascii="Tahoma" w:eastAsia="宋体" w:hAnsi="Tahoma" w:cs="Tahoma"/>
            <w:color w:val="666666"/>
            <w:kern w:val="0"/>
            <w:sz w:val="18"/>
          </w:rPr>
          <w:t>小</w:t>
        </w:r>
      </w:hyperlink>
      <w:r w:rsidRPr="009C41D0">
        <w:rPr>
          <w:rFonts w:ascii="Tahoma" w:eastAsia="宋体" w:hAnsi="Tahoma" w:cs="Tahoma"/>
          <w:color w:val="666666"/>
          <w:kern w:val="0"/>
          <w:sz w:val="18"/>
          <w:szCs w:val="18"/>
        </w:rPr>
        <w:t>】</w:t>
      </w:r>
    </w:p>
    <w:p w:rsidR="009C41D0" w:rsidRPr="009C41D0" w:rsidRDefault="009C41D0" w:rsidP="009C41D0">
      <w:pPr>
        <w:widowControl/>
        <w:shd w:val="clear" w:color="auto" w:fill="FFFFFF"/>
        <w:wordWrap w:val="0"/>
        <w:spacing w:line="378" w:lineRule="atLeast"/>
        <w:ind w:firstLine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41D0">
        <w:rPr>
          <w:rFonts w:ascii="Tahoma" w:eastAsia="宋体" w:hAnsi="Tahoma" w:cs="Tahoma"/>
          <w:color w:val="444444"/>
          <w:kern w:val="0"/>
          <w:szCs w:val="21"/>
        </w:rPr>
        <w:t>win7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文件共享已成为网友们之间的热议，接下来为大家分享下如何共享文件，首先开启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guest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账户，然后这一步比较重要，点击左面上的网络，右键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属性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再点击图中标出的位置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更改高级共享设置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C41D0">
        <w:rPr>
          <w:rFonts w:ascii="Tahoma" w:eastAsia="宋体" w:hAnsi="Tahoma" w:cs="Tahoma"/>
          <w:color w:val="444444"/>
          <w:kern w:val="0"/>
          <w:szCs w:val="21"/>
        </w:rPr>
        <w:t>等等</w:t>
      </w:r>
    </w:p>
    <w:p w:rsidR="009C41D0" w:rsidRPr="009C41D0" w:rsidRDefault="009C41D0" w:rsidP="009C41D0">
      <w:pPr>
        <w:widowControl/>
        <w:wordWrap w:val="0"/>
        <w:spacing w:before="195" w:after="240" w:line="375" w:lineRule="atLeast"/>
        <w:jc w:val="left"/>
        <w:rPr>
          <w:ins w:id="0" w:author="Unknown"/>
          <w:rFonts w:ascii="Tahoma" w:eastAsia="宋体" w:hAnsi="Tahoma" w:cs="Tahoma"/>
          <w:color w:val="444444"/>
          <w:kern w:val="0"/>
          <w:szCs w:val="21"/>
        </w:rPr>
      </w:pPr>
      <w:ins w:id="1" w:author="Unknown">
        <w:r w:rsidRPr="009C41D0">
          <w:rPr>
            <w:rFonts w:ascii="Tahoma" w:eastAsia="宋体" w:hAnsi="Tahoma" w:cs="Tahoma"/>
            <w:b/>
            <w:bCs/>
            <w:color w:val="444444"/>
            <w:kern w:val="0"/>
          </w:rPr>
          <w:t>第一种方法：通过软件</w:t>
        </w:r>
        <w:r w:rsidRPr="009C41D0">
          <w:rPr>
            <w:rFonts w:ascii="Tahoma" w:eastAsia="宋体" w:hAnsi="Tahoma" w:cs="Tahoma"/>
            <w:b/>
            <w:bCs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b/>
            <w:bCs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注：如果你觉得配置复杂，也可以使用一些共享文件夹管理软件、共享文件夹权限设置软件来设置共享文件夹的访问，例如有一款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大势至共享文件夹管理软件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（下载地址：</w:t>
        </w:r>
        <w:r w:rsidRPr="009C41D0">
          <w:rPr>
            <w:rFonts w:ascii="Tahoma" w:eastAsia="宋体" w:hAnsi="Tahoma" w:cs="Tahoma"/>
            <w:color w:val="444444"/>
            <w:kern w:val="0"/>
          </w:rPr>
          <w:t> 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fldChar w:fldCharType="begin"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instrText xml:space="preserve"> HYPERLINK "http://www.grablan.com/gxwjjm.html" \t "_blank" </w:instrTex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fldChar w:fldCharType="separate"/>
        </w:r>
        <w:r w:rsidRPr="009C41D0">
          <w:rPr>
            <w:rFonts w:ascii="Tahoma" w:eastAsia="宋体" w:hAnsi="Tahoma" w:cs="Tahoma"/>
            <w:color w:val="0000FF"/>
            <w:kern w:val="0"/>
          </w:rPr>
          <w:t>http://www.grablan.com/gxwjjm.html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fldChar w:fldCharType="end"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）就可以轻松设置共享文件夹各种访问权限，可以只让读取而禁止复制共享文件的内容（例如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word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）、禁止另存为本地共享文件或打印共享文件，同时被加密的共享文件只能在特定共享文件列表框内查看，从而也可以阻止通过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U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盘、网盘、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FTP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、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QQ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发文件的方式将共享文件发送出去，从而彻底保护了共享文件的安全。如下图所示：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2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76850" cy="4200525"/>
            <wp:effectExtent l="19050" t="0" r="0" b="0"/>
            <wp:docPr id="1" name="图片 1" descr="http://files.jb51.net/file_images/article/201501/dashizhi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1/dashizhi2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lastRenderedPageBreak/>
          <w:t>图：大势至共享文件夹管理软件界面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</w:ins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76850" cy="3543300"/>
            <wp:effectExtent l="19050" t="0" r="0" b="0"/>
            <wp:docPr id="2" name="图片 2" descr="http://files.jb51.net/file_images/article/201501/dashizhi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501/dashizhi28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图：加密后共享文件访问受限，只能读取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left"/>
        <w:rPr>
          <w:ins w:id="5" w:author="Unknown"/>
          <w:rFonts w:ascii="Tahoma" w:eastAsia="宋体" w:hAnsi="Tahoma" w:cs="Tahoma"/>
          <w:color w:val="444444"/>
          <w:kern w:val="0"/>
          <w:szCs w:val="21"/>
        </w:rPr>
      </w:pPr>
      <w:ins w:id="6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b/>
            <w:bCs/>
            <w:color w:val="444444"/>
            <w:kern w:val="0"/>
          </w:rPr>
          <w:t>第二种方法：</w:t>
        </w:r>
        <w:r w:rsidRPr="009C41D0">
          <w:rPr>
            <w:rFonts w:ascii="Tahoma" w:eastAsia="宋体" w:hAnsi="Tahoma" w:cs="Tahoma"/>
            <w:b/>
            <w:bCs/>
            <w:color w:val="444444"/>
            <w:kern w:val="0"/>
            <w:szCs w:val="21"/>
          </w:rPr>
          <w:br/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首先开启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guest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账户，然后这一步比较重要，点击左面上的网络，右键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属性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出现下图。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7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6381750" cy="4238625"/>
            <wp:effectExtent l="19050" t="0" r="0" b="0"/>
            <wp:docPr id="3" name="图片 3" descr="Win7如何共享文件？Win7文件共享设置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7如何共享文件？Win7文件共享设置教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8" w:author="Unknown"/>
          <w:rFonts w:ascii="Tahoma" w:eastAsia="宋体" w:hAnsi="Tahoma" w:cs="Tahoma"/>
          <w:color w:val="444444"/>
          <w:kern w:val="0"/>
          <w:szCs w:val="21"/>
        </w:rPr>
      </w:pPr>
      <w:ins w:id="9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点击图中标出的位置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更改高级共享设置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出现下图。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10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6381750" cy="4210050"/>
            <wp:effectExtent l="19050" t="0" r="0" b="0"/>
            <wp:docPr id="4" name="图片 4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11" w:author="Unknown"/>
          <w:rFonts w:ascii="Tahoma" w:eastAsia="宋体" w:hAnsi="Tahoma" w:cs="Tahoma"/>
          <w:color w:val="444444"/>
          <w:kern w:val="0"/>
          <w:szCs w:val="21"/>
        </w:rPr>
      </w:pPr>
      <w:ins w:id="12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双击图中红圈内的位置，会出现一个列表，找到下图所示内容。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13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495925" cy="1362075"/>
            <wp:effectExtent l="19050" t="0" r="9525" b="0"/>
            <wp:docPr id="5" name="图片 5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14" w:author="Unknown"/>
          <w:rFonts w:ascii="Tahoma" w:eastAsia="宋体" w:hAnsi="Tahoma" w:cs="Tahoma"/>
          <w:color w:val="444444"/>
          <w:kern w:val="0"/>
          <w:szCs w:val="21"/>
        </w:rPr>
      </w:pPr>
      <w:ins w:id="15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关闭密码保护共享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”-“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保存修改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结束。</w:t>
        </w:r>
      </w:ins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16" w:author="Unknown"/>
          <w:rFonts w:ascii="Tahoma" w:eastAsia="宋体" w:hAnsi="Tahoma" w:cs="Tahoma"/>
          <w:color w:val="444444"/>
          <w:kern w:val="0"/>
          <w:szCs w:val="21"/>
        </w:rPr>
      </w:pPr>
      <w:ins w:id="17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然后选择需要共享的磁盘分区或者文件夹，点击右键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属性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”-“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共享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”-“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高级共享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” 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下图。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18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571875" cy="4476750"/>
            <wp:effectExtent l="19050" t="0" r="9525" b="0"/>
            <wp:docPr id="6" name="图片 6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19" w:author="Unknown"/>
          <w:rFonts w:ascii="Tahoma" w:eastAsia="宋体" w:hAnsi="Tahoma" w:cs="Tahoma"/>
          <w:color w:val="444444"/>
          <w:kern w:val="0"/>
          <w:szCs w:val="21"/>
        </w:rPr>
      </w:pPr>
      <w:ins w:id="20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接下来。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21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505200" cy="3295650"/>
            <wp:effectExtent l="19050" t="0" r="0" b="0"/>
            <wp:docPr id="7" name="图片 7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22" w:author="Unknown"/>
          <w:rFonts w:ascii="Tahoma" w:eastAsia="宋体" w:hAnsi="Tahoma" w:cs="Tahoma"/>
          <w:color w:val="444444"/>
          <w:kern w:val="0"/>
          <w:szCs w:val="21"/>
        </w:rPr>
      </w:pPr>
      <w:ins w:id="23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共享此文件夹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”-“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权限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24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629025" cy="4029075"/>
            <wp:effectExtent l="19050" t="0" r="9525" b="0"/>
            <wp:docPr id="8" name="图片 8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25" w:author="Unknown"/>
          <w:rFonts w:ascii="Tahoma" w:eastAsia="宋体" w:hAnsi="Tahoma" w:cs="Tahoma"/>
          <w:color w:val="444444"/>
          <w:kern w:val="0"/>
          <w:szCs w:val="21"/>
        </w:rPr>
      </w:pPr>
      <w:ins w:id="26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观察上图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 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组或用户名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下面应该有个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everyone 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的用户，如果没有，点击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添加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添加该用户，下面的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everyone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的权限如图设置即可。</w:t>
        </w:r>
      </w:ins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27" w:author="Unknown"/>
          <w:rFonts w:ascii="Tahoma" w:eastAsia="宋体" w:hAnsi="Tahoma" w:cs="Tahoma"/>
          <w:color w:val="444444"/>
          <w:kern w:val="0"/>
          <w:szCs w:val="21"/>
        </w:rPr>
      </w:pPr>
      <w:ins w:id="28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确定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” 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下面找到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安全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选项卡，下图。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29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590925" cy="4552950"/>
            <wp:effectExtent l="19050" t="0" r="9525" b="0"/>
            <wp:docPr id="9" name="图片 9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30" w:author="Unknown"/>
          <w:rFonts w:ascii="Tahoma" w:eastAsia="宋体" w:hAnsi="Tahoma" w:cs="Tahoma"/>
          <w:color w:val="444444"/>
          <w:kern w:val="0"/>
          <w:szCs w:val="21"/>
        </w:rPr>
      </w:pPr>
      <w:ins w:id="31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编辑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32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581400" cy="4029075"/>
            <wp:effectExtent l="19050" t="0" r="0" b="0"/>
            <wp:docPr id="10" name="图片 10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33" w:author="Unknown"/>
          <w:rFonts w:ascii="Tahoma" w:eastAsia="宋体" w:hAnsi="Tahoma" w:cs="Tahoma"/>
          <w:color w:val="444444"/>
          <w:kern w:val="0"/>
          <w:szCs w:val="21"/>
        </w:rPr>
      </w:pPr>
      <w:ins w:id="34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添加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这个要注意，一般默认这里面是没有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everyone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用户的，需要手动添加，一般共享不了大多数问题出在这里的。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35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600575" cy="2743200"/>
            <wp:effectExtent l="19050" t="0" r="9525" b="0"/>
            <wp:docPr id="11" name="图片 11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36" w:author="Unknown"/>
          <w:rFonts w:ascii="Tahoma" w:eastAsia="宋体" w:hAnsi="Tahoma" w:cs="Tahoma"/>
          <w:color w:val="444444"/>
          <w:kern w:val="0"/>
          <w:szCs w:val="21"/>
        </w:rPr>
      </w:pPr>
      <w:ins w:id="37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点击图中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高级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38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067300" cy="5191125"/>
            <wp:effectExtent l="19050" t="0" r="0" b="0"/>
            <wp:docPr id="12" name="图片 12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39" w:author="Unknown"/>
          <w:rFonts w:ascii="Tahoma" w:eastAsia="宋体" w:hAnsi="Tahoma" w:cs="Tahoma"/>
          <w:color w:val="444444"/>
          <w:kern w:val="0"/>
          <w:szCs w:val="21"/>
        </w:rPr>
      </w:pPr>
      <w:ins w:id="40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立即查找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，下面的位置就会列出用户列表，找到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everyone 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用户，双击它。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41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085975" cy="1581150"/>
            <wp:effectExtent l="19050" t="0" r="9525" b="0"/>
            <wp:docPr id="13" name="图片 13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42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457700" cy="2486025"/>
            <wp:effectExtent l="19050" t="0" r="0" b="0"/>
            <wp:docPr id="14" name="图片 14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43" w:author="Unknown"/>
          <w:rFonts w:ascii="Tahoma" w:eastAsia="宋体" w:hAnsi="Tahoma" w:cs="Tahoma"/>
          <w:color w:val="444444"/>
          <w:kern w:val="0"/>
          <w:szCs w:val="21"/>
        </w:rPr>
      </w:pPr>
      <w:ins w:id="44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点击确定。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45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629025" cy="4057650"/>
            <wp:effectExtent l="19050" t="0" r="9525" b="0"/>
            <wp:docPr id="15" name="图片 15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46" w:author="Unknown"/>
          <w:rFonts w:ascii="Tahoma" w:eastAsia="宋体" w:hAnsi="Tahoma" w:cs="Tahoma"/>
          <w:color w:val="444444"/>
          <w:kern w:val="0"/>
          <w:szCs w:val="21"/>
        </w:rPr>
      </w:pPr>
      <w:ins w:id="47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给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everyone 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用户设置权限如图配置即可，点击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确定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出现下图。</w:t>
        </w:r>
      </w:ins>
    </w:p>
    <w:p w:rsidR="009C41D0" w:rsidRPr="009C41D0" w:rsidRDefault="009C41D0" w:rsidP="009C41D0">
      <w:pPr>
        <w:widowControl/>
        <w:wordWrap w:val="0"/>
        <w:spacing w:line="378" w:lineRule="atLeast"/>
        <w:jc w:val="center"/>
        <w:rPr>
          <w:ins w:id="48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010025" cy="1809750"/>
            <wp:effectExtent l="19050" t="0" r="9525" b="0"/>
            <wp:docPr id="16" name="图片 16" descr="Win7如何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7如何共享文件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D0" w:rsidRPr="009C41D0" w:rsidRDefault="009C41D0" w:rsidP="009C41D0">
      <w:pPr>
        <w:widowControl/>
        <w:wordWrap w:val="0"/>
        <w:spacing w:before="195" w:after="195" w:line="375" w:lineRule="atLeast"/>
        <w:jc w:val="left"/>
        <w:rPr>
          <w:ins w:id="49" w:author="Unknown"/>
          <w:rFonts w:ascii="Tahoma" w:eastAsia="宋体" w:hAnsi="Tahoma" w:cs="Tahoma"/>
          <w:color w:val="444444"/>
          <w:kern w:val="0"/>
          <w:szCs w:val="21"/>
        </w:rPr>
      </w:pPr>
      <w:ins w:id="50" w:author="Unknown"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 xml:space="preserve">　　等文件添加完毕点击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“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确定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”</w:t>
        </w:r>
        <w:r w:rsidRPr="009C41D0">
          <w:rPr>
            <w:rFonts w:ascii="Tahoma" w:eastAsia="宋体" w:hAnsi="Tahoma" w:cs="Tahoma"/>
            <w:color w:val="444444"/>
            <w:kern w:val="0"/>
            <w:szCs w:val="21"/>
          </w:rPr>
          <w:t>，到此共享设置基本完成。</w:t>
        </w:r>
      </w:ins>
    </w:p>
    <w:p w:rsidR="009C41D0" w:rsidRPr="009C41D0" w:rsidRDefault="009C41D0" w:rsidP="009C41D0">
      <w:pPr>
        <w:widowControl/>
        <w:spacing w:line="180" w:lineRule="atLeast"/>
        <w:jc w:val="left"/>
        <w:rPr>
          <w:ins w:id="51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52" w:author="Unknown">
        <w:r w:rsidRPr="009C41D0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Tag</w:t>
        </w:r>
        <w:r w:rsidRPr="009C41D0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：</w:t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fldChar w:fldCharType="begin"/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instrText xml:space="preserve"> HYPERLINK "http://www.jb51.net/do/tag/%B9%B2%CF%ED%CE%C4%BC%FE/" </w:instrText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fldChar w:fldCharType="separate"/>
        </w:r>
        <w:r w:rsidRPr="009C41D0">
          <w:rPr>
            <w:rFonts w:ascii="Tahoma" w:eastAsia="宋体" w:hAnsi="Tahoma" w:cs="Tahoma"/>
            <w:b/>
            <w:bCs/>
            <w:color w:val="10326B"/>
            <w:kern w:val="0"/>
            <w:sz w:val="18"/>
          </w:rPr>
          <w:t>共享文件</w:t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fldChar w:fldCharType="end"/>
        </w:r>
        <w:r w:rsidRPr="009C41D0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   </w:t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fldChar w:fldCharType="begin"/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instrText xml:space="preserve"> HYPERLINK "http://www.jb51.net/do/tag/win7/" </w:instrText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fldChar w:fldCharType="separate"/>
        </w:r>
        <w:r w:rsidRPr="009C41D0">
          <w:rPr>
            <w:rFonts w:ascii="Tahoma" w:eastAsia="宋体" w:hAnsi="Tahoma" w:cs="Tahoma"/>
            <w:b/>
            <w:bCs/>
            <w:color w:val="10326B"/>
            <w:kern w:val="0"/>
            <w:sz w:val="18"/>
          </w:rPr>
          <w:t>win7</w:t>
        </w:r>
        <w:r w:rsidRPr="009C41D0">
          <w:rPr>
            <w:rFonts w:ascii="Tahoma" w:eastAsia="宋体" w:hAnsi="Tahoma" w:cs="Tahoma"/>
            <w:b/>
            <w:bCs/>
            <w:color w:val="000000"/>
            <w:kern w:val="0"/>
            <w:sz w:val="18"/>
            <w:szCs w:val="18"/>
          </w:rPr>
          <w:fldChar w:fldCharType="end"/>
        </w:r>
        <w:r w:rsidRPr="009C41D0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  </w:t>
        </w:r>
      </w:ins>
    </w:p>
    <w:p w:rsidR="001267A1" w:rsidRDefault="001267A1"/>
    <w:sectPr w:rsidR="0012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A1" w:rsidRDefault="001267A1" w:rsidP="009C41D0">
      <w:r>
        <w:separator/>
      </w:r>
    </w:p>
  </w:endnote>
  <w:endnote w:type="continuationSeparator" w:id="1">
    <w:p w:rsidR="001267A1" w:rsidRDefault="001267A1" w:rsidP="009C4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A1" w:rsidRDefault="001267A1" w:rsidP="009C41D0">
      <w:r>
        <w:separator/>
      </w:r>
    </w:p>
  </w:footnote>
  <w:footnote w:type="continuationSeparator" w:id="1">
    <w:p w:rsidR="001267A1" w:rsidRDefault="001267A1" w:rsidP="009C41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1D0"/>
    <w:rsid w:val="001267A1"/>
    <w:rsid w:val="009C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1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1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1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41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C41D0"/>
  </w:style>
  <w:style w:type="character" w:styleId="a5">
    <w:name w:val="Hyperlink"/>
    <w:basedOn w:val="a0"/>
    <w:uiPriority w:val="99"/>
    <w:semiHidden/>
    <w:unhideWhenUsed/>
    <w:rsid w:val="009C41D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C4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41D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C41D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41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588">
          <w:marLeft w:val="0"/>
          <w:marRight w:val="0"/>
          <w:marTop w:val="0"/>
          <w:marBottom w:val="0"/>
          <w:divBdr>
            <w:top w:val="dashed" w:sz="6" w:space="0" w:color="DFF5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092">
              <w:marLeft w:val="0"/>
              <w:marRight w:val="0"/>
              <w:marTop w:val="0"/>
              <w:marBottom w:val="0"/>
              <w:divBdr>
                <w:top w:val="dashed" w:sz="6" w:space="2" w:color="BFDFFF"/>
                <w:left w:val="dashed" w:sz="6" w:space="2" w:color="BFDFFF"/>
                <w:bottom w:val="dashed" w:sz="6" w:space="2" w:color="BFDFFF"/>
                <w:right w:val="dashed" w:sz="6" w:space="2" w:color="BFDFFF"/>
              </w:divBdr>
            </w:div>
          </w:divsChild>
        </w:div>
        <w:div w:id="1763985336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etfont(12)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javascript:setfont(13)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javascript:setfont(15)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</Words>
  <Characters>1131</Characters>
  <Application>Microsoft Office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2015-09-06T05:19:00Z</dcterms:created>
  <dcterms:modified xsi:type="dcterms:W3CDTF">2015-09-06T05:19:00Z</dcterms:modified>
</cp:coreProperties>
</file>