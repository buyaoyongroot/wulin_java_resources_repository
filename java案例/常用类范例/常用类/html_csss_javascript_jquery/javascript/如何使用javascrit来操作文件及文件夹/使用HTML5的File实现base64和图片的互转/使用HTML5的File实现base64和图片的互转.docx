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1F" w:rsidRPr="007C011F" w:rsidRDefault="007C011F" w:rsidP="007C011F">
      <w:pPr>
        <w:widowControl/>
        <w:shd w:val="clear" w:color="auto" w:fill="F7FCFF"/>
        <w:spacing w:before="100" w:beforeAutospacing="1" w:after="100" w:afterAutospacing="1" w:line="750" w:lineRule="atLeast"/>
        <w:ind w:left="315"/>
        <w:jc w:val="center"/>
        <w:outlineLvl w:val="1"/>
        <w:rPr>
          <w:rFonts w:ascii="宋体" w:eastAsia="宋体" w:hAnsi="宋体" w:cs="宋体"/>
          <w:b/>
          <w:bCs/>
          <w:color w:val="669900"/>
          <w:kern w:val="36"/>
          <w:sz w:val="23"/>
          <w:szCs w:val="23"/>
        </w:rPr>
      </w:pPr>
      <w:r w:rsidRPr="007C011F">
        <w:rPr>
          <w:rFonts w:ascii="宋体" w:eastAsia="宋体" w:hAnsi="宋体" w:cs="宋体"/>
          <w:b/>
          <w:bCs/>
          <w:color w:val="669900"/>
          <w:kern w:val="36"/>
          <w:sz w:val="23"/>
          <w:szCs w:val="23"/>
        </w:rPr>
        <w:t>使用HTML5的File实现base64和图片的互转</w:t>
      </w:r>
    </w:p>
    <w:p w:rsidR="007C011F" w:rsidRPr="007C011F" w:rsidRDefault="007C011F" w:rsidP="007C011F">
      <w:pPr>
        <w:widowControl/>
        <w:shd w:val="clear" w:color="auto" w:fill="FFFFFF"/>
        <w:wordWrap w:val="0"/>
        <w:spacing w:line="432" w:lineRule="auto"/>
        <w:ind w:firstLine="30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7C011F">
        <w:rPr>
          <w:rFonts w:ascii="宋体" w:eastAsia="宋体" w:hAnsi="宋体" w:cs="宋体"/>
          <w:color w:val="444444"/>
          <w:kern w:val="0"/>
          <w:szCs w:val="21"/>
        </w:rPr>
        <w:t>内联图片即使把图片文件编码成base64，优点是可以减少http的请求，缺点是不能跨域缓存，用html5的file api里的 readAsDataURL函数 这是一个把文件转化成base64编码</w:t>
      </w:r>
    </w:p>
    <w:p w:rsidR="007C011F" w:rsidRPr="007C011F" w:rsidRDefault="007C011F" w:rsidP="007C011F">
      <w:pPr>
        <w:widowControl/>
        <w:shd w:val="clear" w:color="auto" w:fill="F7FCFF"/>
        <w:wordWrap w:val="0"/>
        <w:spacing w:after="240" w:line="432" w:lineRule="auto"/>
        <w:jc w:val="left"/>
        <w:rPr>
          <w:ins w:id="0" w:author="Unknown"/>
          <w:rFonts w:ascii="宋体" w:eastAsia="宋体" w:hAnsi="宋体" w:cs="宋体"/>
          <w:color w:val="444444"/>
          <w:kern w:val="0"/>
          <w:szCs w:val="21"/>
        </w:rPr>
      </w:pPr>
      <w:ins w:id="1" w:author="Unknown"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t xml:space="preserve">刚接触到一个内联图片的概念，内联图片即使把图片文件编码成base64 看下面代码即是内联问题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可以减少http的请求，缺点是不能跨域缓存！ </w:t>
        </w:r>
      </w:ins>
    </w:p>
    <w:p w:rsidR="007C011F" w:rsidRPr="007C011F" w:rsidRDefault="007C011F" w:rsidP="007C011F">
      <w:pPr>
        <w:widowControl/>
        <w:shd w:val="clear" w:color="auto" w:fill="F6FBFF"/>
        <w:wordWrap w:val="0"/>
        <w:spacing w:line="432" w:lineRule="auto"/>
        <w:jc w:val="left"/>
        <w:rPr>
          <w:ins w:id="2" w:author="Unknown"/>
          <w:rFonts w:ascii="宋体" w:eastAsia="宋体" w:hAnsi="宋体" w:cs="宋体"/>
          <w:color w:val="444444"/>
          <w:kern w:val="0"/>
          <w:sz w:val="18"/>
          <w:szCs w:val="18"/>
        </w:rPr>
      </w:pPr>
      <w:ins w:id="3" w:author="Unknown">
        <w:r w:rsidRPr="007C011F">
          <w:rPr>
            <w:rFonts w:ascii="宋体" w:eastAsia="宋体" w:hAnsi="宋体" w:cs="宋体"/>
            <w:color w:val="444444"/>
            <w:kern w:val="0"/>
            <w:sz w:val="18"/>
            <w:szCs w:val="18"/>
            <w:u w:val="single"/>
          </w:rPr>
          <w:t>复制代码</w:t>
        </w:r>
      </w:ins>
    </w:p>
    <w:p w:rsidR="007C011F" w:rsidRPr="007C011F" w:rsidRDefault="007C011F" w:rsidP="007C011F">
      <w:pPr>
        <w:widowControl/>
        <w:shd w:val="clear" w:color="auto" w:fill="F6FBFF"/>
        <w:wordWrap w:val="0"/>
        <w:spacing w:line="432" w:lineRule="auto"/>
        <w:jc w:val="left"/>
        <w:rPr>
          <w:ins w:id="4" w:author="Unknown"/>
          <w:rFonts w:ascii="宋体" w:eastAsia="宋体" w:hAnsi="宋体" w:cs="宋体"/>
          <w:color w:val="444444"/>
          <w:kern w:val="0"/>
          <w:sz w:val="18"/>
          <w:szCs w:val="18"/>
        </w:rPr>
      </w:pPr>
      <w:ins w:id="5" w:author="Unknown">
        <w:r w:rsidRPr="007C011F">
          <w:rPr>
            <w:rFonts w:ascii="宋体" w:eastAsia="宋体" w:hAnsi="宋体" w:cs="宋体"/>
            <w:color w:val="444444"/>
            <w:kern w:val="0"/>
            <w:sz w:val="18"/>
            <w:szCs w:val="18"/>
          </w:rPr>
          <w:t>代码如下:</w:t>
        </w:r>
      </w:ins>
    </w:p>
    <w:p w:rsidR="007C011F" w:rsidRPr="007C011F" w:rsidRDefault="007C011F" w:rsidP="007C011F">
      <w:pPr>
        <w:widowControl/>
        <w:shd w:val="clear" w:color="auto" w:fill="DDEDFB"/>
        <w:wordWrap w:val="0"/>
        <w:spacing w:line="432" w:lineRule="auto"/>
        <w:jc w:val="left"/>
        <w:rPr>
          <w:ins w:id="6" w:author="Unknown"/>
          <w:rFonts w:ascii="宋体" w:eastAsia="宋体" w:hAnsi="宋体" w:cs="宋体"/>
          <w:color w:val="444444"/>
          <w:kern w:val="0"/>
          <w:szCs w:val="21"/>
        </w:rPr>
      </w:pPr>
      <w:ins w:id="7" w:author="Unknown"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&lt;img src="data:image/jpeg;base64,/9j/4QqsRX..." alt=""&gt; </w:t>
        </w:r>
      </w:ins>
    </w:p>
    <w:p w:rsidR="007C011F" w:rsidRPr="007C011F" w:rsidRDefault="007C011F" w:rsidP="007C011F">
      <w:pPr>
        <w:widowControl/>
        <w:shd w:val="clear" w:color="auto" w:fill="F7FCFF"/>
        <w:wordWrap w:val="0"/>
        <w:spacing w:after="240" w:line="432" w:lineRule="auto"/>
        <w:jc w:val="left"/>
        <w:rPr>
          <w:ins w:id="8" w:author="Unknown"/>
          <w:rFonts w:ascii="宋体" w:eastAsia="宋体" w:hAnsi="宋体" w:cs="宋体"/>
          <w:color w:val="444444"/>
          <w:kern w:val="0"/>
          <w:szCs w:val="21"/>
        </w:rPr>
      </w:pPr>
      <w:ins w:id="9" w:author="Unknown"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然后在线如何把图片转化成base64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如果只依靠单纯的javascript是有权限问题的 js不允许操作本地的file文件或文件夹 为了安全问题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现在html5来了 百度了下有不少资料 中文的也不少 给下w3c的文档 http://www.w3.org/TR/FileAPI/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现在我们用html5的file api里的 readAsDataURL函数 这是一个把文件转化成base64编码的 </w:t>
        </w:r>
      </w:ins>
    </w:p>
    <w:p w:rsidR="007C011F" w:rsidRPr="007C011F" w:rsidRDefault="007C011F" w:rsidP="007C011F">
      <w:pPr>
        <w:widowControl/>
        <w:shd w:val="clear" w:color="auto" w:fill="F6FBFF"/>
        <w:wordWrap w:val="0"/>
        <w:spacing w:line="432" w:lineRule="auto"/>
        <w:jc w:val="left"/>
        <w:rPr>
          <w:ins w:id="10" w:author="Unknown"/>
          <w:rFonts w:ascii="宋体" w:eastAsia="宋体" w:hAnsi="宋体" w:cs="宋体"/>
          <w:color w:val="444444"/>
          <w:kern w:val="0"/>
          <w:sz w:val="18"/>
          <w:szCs w:val="18"/>
        </w:rPr>
      </w:pPr>
      <w:ins w:id="11" w:author="Unknown">
        <w:r w:rsidRPr="007C011F">
          <w:rPr>
            <w:rFonts w:ascii="宋体" w:eastAsia="宋体" w:hAnsi="宋体" w:cs="宋体"/>
            <w:color w:val="444444"/>
            <w:kern w:val="0"/>
            <w:sz w:val="18"/>
            <w:szCs w:val="18"/>
            <w:u w:val="single"/>
          </w:rPr>
          <w:lastRenderedPageBreak/>
          <w:t>复制代码</w:t>
        </w:r>
      </w:ins>
    </w:p>
    <w:p w:rsidR="007C011F" w:rsidRPr="007C011F" w:rsidRDefault="007C011F" w:rsidP="007C011F">
      <w:pPr>
        <w:widowControl/>
        <w:shd w:val="clear" w:color="auto" w:fill="F6FBFF"/>
        <w:wordWrap w:val="0"/>
        <w:spacing w:line="432" w:lineRule="auto"/>
        <w:jc w:val="left"/>
        <w:rPr>
          <w:ins w:id="12" w:author="Unknown"/>
          <w:rFonts w:ascii="宋体" w:eastAsia="宋体" w:hAnsi="宋体" w:cs="宋体"/>
          <w:color w:val="444444"/>
          <w:kern w:val="0"/>
          <w:sz w:val="18"/>
          <w:szCs w:val="18"/>
        </w:rPr>
      </w:pPr>
      <w:ins w:id="13" w:author="Unknown">
        <w:r w:rsidRPr="007C011F">
          <w:rPr>
            <w:rFonts w:ascii="宋体" w:eastAsia="宋体" w:hAnsi="宋体" w:cs="宋体"/>
            <w:color w:val="444444"/>
            <w:kern w:val="0"/>
            <w:sz w:val="18"/>
            <w:szCs w:val="18"/>
          </w:rPr>
          <w:t>代码如下:</w:t>
        </w:r>
      </w:ins>
    </w:p>
    <w:p w:rsidR="007C011F" w:rsidRPr="007C011F" w:rsidRDefault="007C011F" w:rsidP="007C011F">
      <w:pPr>
        <w:widowControl/>
        <w:shd w:val="clear" w:color="auto" w:fill="DDEDFB"/>
        <w:wordWrap w:val="0"/>
        <w:spacing w:line="432" w:lineRule="auto"/>
        <w:jc w:val="left"/>
        <w:rPr>
          <w:ins w:id="14" w:author="Unknown"/>
          <w:rFonts w:ascii="宋体" w:eastAsia="宋体" w:hAnsi="宋体" w:cs="宋体"/>
          <w:color w:val="444444"/>
          <w:kern w:val="0"/>
          <w:szCs w:val="21"/>
        </w:rPr>
      </w:pPr>
      <w:ins w:id="15" w:author="Unknown"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&lt;!DOCTYPE html PUBLIC "-//W3C//DTD XHTML 1.0 Transitional//EN" "http://www.w3.org/TR/xhtml1/DTD/xhtml1-transitional.dtd"&gt;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&lt;html xmlns="http://www.w3.org/1999/xhtml"&gt;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&lt;head&gt;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&lt;meta http-equiv="Content-Type" content="text/html; charset=utf-8" /&gt;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&lt;title&gt;简单的html5 File测试 for pic2base64&lt;/title&gt;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&lt;style&gt;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&lt;/style&gt;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&lt;script&gt;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window.onload = function(){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var input = document.getElementById("demo_input");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var result= document.getElementById("result");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var img_area = document.getElementById("img_area");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if ( typeof(FileReader) === 'undefined' ){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result.innerHTML = "抱歉，你的浏览器不支持 FileReader，请使用现代浏览器操作！";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input.setAttribute( 'disabled','disabled' 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} else 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input.addEventListener( 'change',readFile,false );}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}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function readFile(){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var file = this.files[0];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//这里我们判断下类型如果不是图片就返回 去掉就可以上传任意文件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lastRenderedPageBreak/>
          <w:t xml:space="preserve">if(!/image\/\w+/.test(file.type)){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alert("请确保文件为图像类型");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return false;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}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var reader = new FileReader();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reader.readAsDataURL(file);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reader.onload = function(e){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result.innerHTML = '&lt;img src="'+this.result+'" alt=""/&gt;';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img_area.innerHTML = '&lt;div class="sitetip"&gt;图片img标签展示：&lt;/div&gt;&lt;img src="'+this.result+'" alt=""/&gt;';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}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}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&lt;/script&gt;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&lt;/head&gt;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&lt;body&gt;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&lt;input type="file" value="sdgsdg" id="demo_input" /&gt;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&lt;textarea id="result" rows=30 cols=300&gt;&lt;/textarea&gt;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&lt;p id="img_area"&gt;&lt;/p&gt;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&lt;/body&gt; </w:t>
        </w:r>
        <w:r w:rsidRPr="007C011F">
          <w:rPr>
            <w:rFonts w:ascii="宋体" w:eastAsia="宋体" w:hAnsi="宋体" w:cs="宋体"/>
            <w:color w:val="444444"/>
            <w:kern w:val="0"/>
            <w:szCs w:val="21"/>
          </w:rPr>
          <w:br/>
          <w:t xml:space="preserve">&lt;/html&gt; </w:t>
        </w:r>
      </w:ins>
    </w:p>
    <w:p w:rsidR="00D760C2" w:rsidRPr="007C011F" w:rsidRDefault="00D760C2"/>
    <w:sectPr w:rsidR="00D760C2" w:rsidRPr="007C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0C2" w:rsidRDefault="00D760C2" w:rsidP="007C011F">
      <w:r>
        <w:separator/>
      </w:r>
    </w:p>
  </w:endnote>
  <w:endnote w:type="continuationSeparator" w:id="1">
    <w:p w:rsidR="00D760C2" w:rsidRDefault="00D760C2" w:rsidP="007C0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0C2" w:rsidRDefault="00D760C2" w:rsidP="007C011F">
      <w:r>
        <w:separator/>
      </w:r>
    </w:p>
  </w:footnote>
  <w:footnote w:type="continuationSeparator" w:id="1">
    <w:p w:rsidR="00D760C2" w:rsidRDefault="00D760C2" w:rsidP="007C01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11F"/>
    <w:rsid w:val="007C011F"/>
    <w:rsid w:val="00D7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1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26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605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2990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DFF5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406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2" w:color="BFDFFF"/>
                            <w:left w:val="dashed" w:sz="6" w:space="2" w:color="BFDFFF"/>
                            <w:bottom w:val="dashed" w:sz="6" w:space="2" w:color="BFDFFF"/>
                            <w:right w:val="dashed" w:sz="6" w:space="2" w:color="BFDFFF"/>
                          </w:divBdr>
                        </w:div>
                        <w:div w:id="1237436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single" w:sz="6" w:space="0" w:color="0099CC"/>
                            <w:right w:val="single" w:sz="6" w:space="2" w:color="0099CC"/>
                          </w:divBdr>
                          <w:divsChild>
                            <w:div w:id="7998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659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single" w:sz="6" w:space="2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57427280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single" w:sz="6" w:space="0" w:color="0099CC"/>
                            <w:right w:val="single" w:sz="6" w:space="2" w:color="0099CC"/>
                          </w:divBdr>
                          <w:divsChild>
                            <w:div w:id="14485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862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single" w:sz="6" w:space="2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>微软中国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2015-03-23T09:35:00Z</dcterms:created>
  <dcterms:modified xsi:type="dcterms:W3CDTF">2015-03-23T09:36:00Z</dcterms:modified>
</cp:coreProperties>
</file>